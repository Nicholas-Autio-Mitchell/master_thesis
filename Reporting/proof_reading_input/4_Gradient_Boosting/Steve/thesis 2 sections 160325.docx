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50" w:rsidRDefault="00562550" w:rsidP="00562550">
      <w:pPr>
        <w:autoSpaceDE w:val="0"/>
        <w:autoSpaceDN w:val="0"/>
        <w:adjustRightInd w:val="0"/>
        <w:rPr>
          <w:rFonts w:ascii="SFRM1728" w:hAnsi="SFRM1728" w:cs="SFRM1728"/>
          <w:sz w:val="34"/>
          <w:szCs w:val="34"/>
        </w:rPr>
      </w:pPr>
      <w:r>
        <w:rPr>
          <w:rFonts w:ascii="SFRM1728" w:hAnsi="SFRM1728" w:cs="SFRM1728"/>
          <w:sz w:val="34"/>
          <w:szCs w:val="34"/>
        </w:rPr>
        <w:t>4_Twitter_Mining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Nicholas Mitchell</w:t>
      </w:r>
    </w:p>
    <w:p w:rsidR="00562550" w:rsidRDefault="00562550" w:rsidP="00562550">
      <w:pPr>
        <w:autoSpaceDE w:val="0"/>
        <w:autoSpaceDN w:val="0"/>
        <w:adjustRightInd w:val="0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March 13, 2016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Contents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1 Social media data 1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1.1 Google Trends . . . . . . . . . . . . . . . . . . . . . . . . . . . . . . . . . . . . . . . . . . . . 2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1.2 Facebook . . . . . . . . . . . . . . . . . . . . . . . . . . . . . . . . . . . . . . . . . . . . . . . 2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1.3 Twitter . . . . . . . . . . . . . . . . . . . . . . . . . . . . . . . . . . . . . . . . . . . . . . . . 2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2 Twitter Mining 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2.1 Why use Twitter? . . . . . . . . . . . . . . . . . . . . . . . . . . . . . . . . . . . . . . . . . . 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2.2 Requirements on data . . . . . . . . . . . . . . . . . . . . . . . . . . . . . . . . . . . . . . . . 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2.3 Sources of Twitter data . . . . . . . . . . . . . . . . . . . . . . . . . . . . . . . . . . . . . . . 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2.3.1 Twitter API . . . . . . . . . . . . . . . . . . . . . . . . . . . . . . . . . . . . . . . . . . 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2.3.2 Third Party Providers . . . . . . . . . . . . . . . . . . . . . . . . . . . . . . . . . . . . 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2.3.3 Twitter Advanced Search . . . . . . . . . . . . . . . . . . . . . . . . . . . . . . . . . . 4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3 Constructing a web-scraper 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3.1 What is a web-scraper? . . . . . . . . . . . . . . . . . . . . . . . . . . . . . . . . . . . . . . . 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3.1.1 Types of web-scraping . . . . . . . . . . . . . . . . . . . . . . . . . . . . . . . . . . . . 5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3.2 How does our web-scraper work? . . . . . . . . . . . . . . . . . . . . . . . . . . . . . . . . . . 5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3.3 Stability considerations . . . . . . . . . . . . . . . . . . . . . . . . . . . . . . . . . . . . . . . 6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3.4 Parsing the HTML code . . . . . . . . . . . . . . . . . . . . . . . . . . . . . . . . . . . . . . . 8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3.5 How is the HTML code parsed? . . . . . . . . . . . . . . . . . . . . . . . . . . . . . . . . . . . 8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3.6 Pre-processing tweet text . . . . . . . . . . . . . . . . . . . . . . . . . . . . . . . . . . . . . . 9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3.7 Final output for sentiment analysis . . . . . . . . . . . . . . . . . . . . . . . . . . . . . . . . . 9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4 Time-series analysis - N versus P 9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NOTE: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Any time you see a † symbol, it means there is a link attached that you can click on to go to a website. This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is</w:t>
      </w:r>
      <w:proofErr w:type="gramEnd"/>
      <w:r>
        <w:rPr>
          <w:rFonts w:ascii="SFRM1000" w:hAnsi="SFRM1000" w:cs="SFRM1000"/>
          <w:sz w:val="20"/>
          <w:szCs w:val="20"/>
        </w:rPr>
        <w:t xml:space="preserve"> to help people reading a printed version later on, as the links will all be in an appendix.</w:t>
      </w:r>
    </w:p>
    <w:p w:rsidR="00562550" w:rsidRDefault="00562550" w:rsidP="00562550">
      <w:pPr>
        <w:autoSpaceDE w:val="0"/>
        <w:autoSpaceDN w:val="0"/>
        <w:adjustRightInd w:val="0"/>
        <w:rPr>
          <w:ins w:id="0" w:author="Mitchell, Steven" w:date="2016-03-24T23:36:00Z"/>
          <w:rFonts w:ascii="SFBX1440" w:hAnsi="SFBX1440" w:cs="SFBX1440"/>
          <w:sz w:val="29"/>
          <w:szCs w:val="29"/>
        </w:rPr>
      </w:pP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1 Social media data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There are many possible sources of social media data that could be incorporated into a statistical model,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and</w:t>
      </w:r>
      <w:proofErr w:type="gramEnd"/>
      <w:r>
        <w:rPr>
          <w:rFonts w:ascii="SFRM1000" w:hAnsi="SFRM1000" w:cs="SFRM1000"/>
          <w:sz w:val="20"/>
          <w:szCs w:val="20"/>
        </w:rPr>
        <w:t xml:space="preserve"> naturally it is the </w:t>
      </w:r>
      <w:r>
        <w:rPr>
          <w:rFonts w:ascii="SFTI1000" w:hAnsi="SFTI1000" w:cs="SFTI1000"/>
          <w:sz w:val="20"/>
          <w:szCs w:val="20"/>
        </w:rPr>
        <w:t>Big Three</w:t>
      </w:r>
      <w:r>
        <w:rPr>
          <w:rFonts w:ascii="SFRM1000" w:hAnsi="SFRM1000" w:cs="SFRM1000"/>
          <w:sz w:val="20"/>
          <w:szCs w:val="20"/>
        </w:rPr>
        <w:t>: Google, Facebook and Twitter, who spring to mind. While the means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exist</w:t>
      </w:r>
      <w:proofErr w:type="gramEnd"/>
      <w:r>
        <w:rPr>
          <w:rFonts w:ascii="SFRM1000" w:hAnsi="SFRM1000" w:cs="SFRM1000"/>
          <w:sz w:val="20"/>
          <w:szCs w:val="20"/>
        </w:rPr>
        <w:t xml:space="preserve"> to obtain data from all three, there are also limitations that apply to each.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1.1 Google Trends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Google makes a lot of data freely available, for example the number of times a given word or phrase was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’</w:t>
      </w:r>
      <w:proofErr w:type="spellStart"/>
      <w:r>
        <w:rPr>
          <w:rFonts w:ascii="SFRM1000" w:hAnsi="SFRM1000" w:cs="SFRM1000"/>
          <w:sz w:val="20"/>
          <w:szCs w:val="20"/>
        </w:rPr>
        <w:t>Googled</w:t>
      </w:r>
      <w:proofErr w:type="spellEnd"/>
      <w:r>
        <w:rPr>
          <w:rFonts w:ascii="SFRM1000" w:hAnsi="SFRM1000" w:cs="SFRM1000"/>
          <w:sz w:val="20"/>
          <w:szCs w:val="20"/>
        </w:rPr>
        <w:t>’.</w:t>
      </w:r>
      <w:proofErr w:type="gramEnd"/>
      <w:r>
        <w:rPr>
          <w:rFonts w:ascii="SFRM1000" w:hAnsi="SFRM1000" w:cs="SFRM1000"/>
          <w:sz w:val="20"/>
          <w:szCs w:val="20"/>
        </w:rPr>
        <w:t xml:space="preserve"> The search engine does</w:t>
      </w:r>
      <w:ins w:id="1" w:author="Mitchell, Steven" w:date="2016-03-24T23:36:00Z">
        <w:r>
          <w:rPr>
            <w:rFonts w:ascii="SFRM1000" w:hAnsi="SFRM1000" w:cs="SFRM1000"/>
            <w:sz w:val="20"/>
            <w:szCs w:val="20"/>
          </w:rPr>
          <w:t>,</w:t>
        </w:r>
      </w:ins>
      <w:r>
        <w:rPr>
          <w:rFonts w:ascii="SFRM1000" w:hAnsi="SFRM1000" w:cs="SFRM1000"/>
          <w:sz w:val="20"/>
          <w:szCs w:val="20"/>
        </w:rPr>
        <w:t xml:space="preserve"> however</w:t>
      </w:r>
      <w:ins w:id="2" w:author="Mitchell, Steven" w:date="2016-03-24T23:36:00Z">
        <w:r>
          <w:rPr>
            <w:rFonts w:ascii="SFRM1000" w:hAnsi="SFRM1000" w:cs="SFRM1000"/>
            <w:sz w:val="20"/>
            <w:szCs w:val="20"/>
          </w:rPr>
          <w:t>,</w:t>
        </w:r>
      </w:ins>
      <w:r>
        <w:rPr>
          <w:rFonts w:ascii="SFRM1000" w:hAnsi="SFRM1000" w:cs="SFRM1000"/>
          <w:sz w:val="20"/>
          <w:szCs w:val="20"/>
        </w:rPr>
        <w:t xml:space="preserve"> apply certain filter and pre-processing steps to the data before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making</w:t>
      </w:r>
      <w:proofErr w:type="gramEnd"/>
      <w:r>
        <w:rPr>
          <w:rFonts w:ascii="SFRM1000" w:hAnsi="SFRM1000" w:cs="SFRM1000"/>
          <w:sz w:val="20"/>
          <w:szCs w:val="20"/>
        </w:rPr>
        <w:t xml:space="preserve"> it available. What remains is a great tool for making comparisons between terms, plotting their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relative</w:t>
      </w:r>
      <w:proofErr w:type="gramEnd"/>
      <w:r>
        <w:rPr>
          <w:rFonts w:ascii="SFRM1000" w:hAnsi="SFRM1000" w:cs="SFRM1000"/>
          <w:sz w:val="20"/>
          <w:szCs w:val="20"/>
        </w:rPr>
        <w:t xml:space="preserve"> popularity against one another over a long time period, an example of which is shown in </w:t>
      </w:r>
      <w:proofErr w:type="spellStart"/>
      <w:r>
        <w:rPr>
          <w:rFonts w:ascii="SFRM1000" w:hAnsi="SFRM1000" w:cs="SFRM1000"/>
          <w:sz w:val="20"/>
          <w:szCs w:val="20"/>
        </w:rPr>
        <w:t>FigX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ins w:id="3" w:author="Mitchell, Steven" w:date="2016-03-24T23:36:00Z"/>
          <w:rFonts w:ascii="SFRM1000" w:hAnsi="SFRM1000" w:cs="SFRM1000"/>
          <w:sz w:val="20"/>
          <w:szCs w:val="20"/>
        </w:rPr>
      </w:pP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Figure 1: A placeholder for the real image</w:t>
      </w:r>
    </w:p>
    <w:p w:rsidR="00562550" w:rsidRDefault="00562550" w:rsidP="00562550">
      <w:pPr>
        <w:autoSpaceDE w:val="0"/>
        <w:autoSpaceDN w:val="0"/>
        <w:adjustRightInd w:val="0"/>
        <w:rPr>
          <w:ins w:id="4" w:author="Mitchell, Steven" w:date="2016-03-24T23:36:00Z"/>
          <w:rFonts w:ascii="SFRM1000" w:hAnsi="SFRM1000" w:cs="SFRM1000"/>
          <w:sz w:val="20"/>
          <w:szCs w:val="20"/>
        </w:rPr>
      </w:pP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There are two issues that make Google Trends data difficult (but not impossible) to use in the context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of</w:t>
      </w:r>
      <w:proofErr w:type="gramEnd"/>
      <w:r>
        <w:rPr>
          <w:rFonts w:ascii="SFRM1000" w:hAnsi="SFRM1000" w:cs="SFRM1000"/>
          <w:sz w:val="20"/>
          <w:szCs w:val="20"/>
        </w:rPr>
        <w:t xml:space="preserve"> this study. The first issue is that the frequency of the data is (at the time of writing) limited to weekly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aggregates</w:t>
      </w:r>
      <w:proofErr w:type="gramEnd"/>
      <w:r>
        <w:rPr>
          <w:rFonts w:ascii="SFRM1000" w:hAnsi="SFRM1000" w:cs="SFRM1000"/>
          <w:sz w:val="20"/>
          <w:szCs w:val="20"/>
        </w:rPr>
        <w:t xml:space="preserve"> for timelines longer than three months. This means a method of interpolation would have to be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implemented</w:t>
      </w:r>
      <w:proofErr w:type="gramEnd"/>
      <w:r>
        <w:rPr>
          <w:rFonts w:ascii="SFRM1000" w:hAnsi="SFRM1000" w:cs="SFRM1000"/>
          <w:sz w:val="20"/>
          <w:szCs w:val="20"/>
        </w:rPr>
        <w:t xml:space="preserve"> before the data could be combined with daily financial market data over this study’s desired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time-line</w:t>
      </w:r>
      <w:proofErr w:type="gramEnd"/>
      <w:r>
        <w:rPr>
          <w:rFonts w:ascii="SFRM1000" w:hAnsi="SFRM1000" w:cs="SFRM1000"/>
          <w:sz w:val="20"/>
          <w:szCs w:val="20"/>
        </w:rPr>
        <w:t xml:space="preserve"> of two or more years. Daily data is available for time-lines shorter </w:t>
      </w:r>
      <w:proofErr w:type="gramStart"/>
      <w:r>
        <w:rPr>
          <w:rFonts w:ascii="SFRM1000" w:hAnsi="SFRM1000" w:cs="SFRM1000"/>
          <w:sz w:val="20"/>
          <w:szCs w:val="20"/>
        </w:rPr>
        <w:t>that</w:t>
      </w:r>
      <w:proofErr w:type="gramEnd"/>
      <w:r>
        <w:rPr>
          <w:rFonts w:ascii="SFRM1000" w:hAnsi="SFRM1000" w:cs="SFRM1000"/>
          <w:sz w:val="20"/>
          <w:szCs w:val="20"/>
        </w:rPr>
        <w:t xml:space="preserve"> three months, which leads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nicely</w:t>
      </w:r>
      <w:proofErr w:type="gramEnd"/>
      <w:r>
        <w:rPr>
          <w:rFonts w:ascii="SFRM1000" w:hAnsi="SFRM1000" w:cs="SFRM1000"/>
          <w:sz w:val="20"/>
          <w:szCs w:val="20"/>
        </w:rPr>
        <w:t xml:space="preserve"> on to the second issue. The pre-processing of the data is not transparent; the exact methods used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are</w:t>
      </w:r>
      <w:proofErr w:type="gramEnd"/>
      <w:r>
        <w:rPr>
          <w:rFonts w:ascii="SFRM1000" w:hAnsi="SFRM1000" w:cs="SFRM1000"/>
          <w:sz w:val="20"/>
          <w:szCs w:val="20"/>
        </w:rPr>
        <w:t xml:space="preserve"> not published and so any interpretation could perhaps be </w:t>
      </w:r>
      <w:commentRangeStart w:id="5"/>
      <w:r>
        <w:rPr>
          <w:rFonts w:ascii="SFRM1000" w:hAnsi="SFRM1000" w:cs="SFRM1000"/>
          <w:sz w:val="20"/>
          <w:szCs w:val="20"/>
        </w:rPr>
        <w:t>fallacious</w:t>
      </w:r>
      <w:commentRangeEnd w:id="5"/>
      <w:r>
        <w:rPr>
          <w:rStyle w:val="CommentReference"/>
        </w:rPr>
        <w:commentReference w:id="5"/>
      </w:r>
      <w:r>
        <w:rPr>
          <w:rFonts w:ascii="SFRM1000" w:hAnsi="SFRM1000" w:cs="SFRM1000"/>
          <w:sz w:val="20"/>
          <w:szCs w:val="20"/>
        </w:rPr>
        <w:t>. The data is clearly normalised,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lastRenderedPageBreak/>
        <w:t>maximum</w:t>
      </w:r>
      <w:proofErr w:type="gramEnd"/>
      <w:r>
        <w:rPr>
          <w:rFonts w:ascii="SFRM1000" w:hAnsi="SFRM1000" w:cs="SFRM1000"/>
          <w:sz w:val="20"/>
          <w:szCs w:val="20"/>
        </w:rPr>
        <w:t xml:space="preserve"> ’popularity’ in each extracted data set being 100 and so </w:t>
      </w:r>
      <w:r>
        <w:rPr>
          <w:rFonts w:ascii="SFTI1000" w:hAnsi="SFTI1000" w:cs="SFTI1000"/>
          <w:sz w:val="20"/>
          <w:szCs w:val="20"/>
        </w:rPr>
        <w:t xml:space="preserve">naïve </w:t>
      </w:r>
      <w:r>
        <w:rPr>
          <w:rFonts w:ascii="SFRM1000" w:hAnsi="SFRM1000" w:cs="SFRM1000"/>
          <w:sz w:val="20"/>
          <w:szCs w:val="20"/>
        </w:rPr>
        <w:t xml:space="preserve">attempts to stitch many </w:t>
      </w:r>
      <w:proofErr w:type="spellStart"/>
      <w:r>
        <w:rPr>
          <w:rFonts w:ascii="SFRM1000" w:hAnsi="SFRM1000" w:cs="SFRM1000"/>
          <w:sz w:val="20"/>
          <w:szCs w:val="20"/>
        </w:rPr>
        <w:t>threemonth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data</w:t>
      </w:r>
      <w:proofErr w:type="gramEnd"/>
      <w:r>
        <w:rPr>
          <w:rFonts w:ascii="SFRM1000" w:hAnsi="SFRM1000" w:cs="SFRM1000"/>
          <w:sz w:val="20"/>
          <w:szCs w:val="20"/>
        </w:rPr>
        <w:t xml:space="preserve"> sets together - such as linear combinations - would be in vain, as the final time-line could not be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considered</w:t>
      </w:r>
      <w:proofErr w:type="gramEnd"/>
      <w:r>
        <w:rPr>
          <w:rFonts w:ascii="SFRM1000" w:hAnsi="SFRM1000" w:cs="SFRM1000"/>
          <w:sz w:val="20"/>
          <w:szCs w:val="20"/>
        </w:rPr>
        <w:t xml:space="preserve"> homogeneous in scale. With a different objective in mind, the Google search data does present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an</w:t>
      </w:r>
      <w:proofErr w:type="gramEnd"/>
      <w:r>
        <w:rPr>
          <w:rFonts w:ascii="SFRM1000" w:hAnsi="SFRM1000" w:cs="SFRM1000"/>
          <w:sz w:val="20"/>
          <w:szCs w:val="20"/>
        </w:rPr>
        <w:t xml:space="preserve"> interesting case. Hamid and </w:t>
      </w:r>
      <w:proofErr w:type="spellStart"/>
      <w:r>
        <w:rPr>
          <w:rFonts w:ascii="SFRM1000" w:hAnsi="SFRM1000" w:cs="SFRM1000"/>
          <w:sz w:val="20"/>
          <w:szCs w:val="20"/>
        </w:rPr>
        <w:t>Heiden</w:t>
      </w:r>
      <w:proofErr w:type="spellEnd"/>
      <w:r>
        <w:rPr>
          <w:rFonts w:ascii="SFRM1000" w:hAnsi="SFRM1000" w:cs="SFRM1000"/>
          <w:sz w:val="20"/>
          <w:szCs w:val="20"/>
        </w:rPr>
        <w:t xml:space="preserve"> (2014) were able to show how Google search volumes could be used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to</w:t>
      </w:r>
      <w:proofErr w:type="gramEnd"/>
      <w:r>
        <w:rPr>
          <w:rFonts w:ascii="SFRM1000" w:hAnsi="SFRM1000" w:cs="SFRM1000"/>
          <w:sz w:val="20"/>
          <w:szCs w:val="20"/>
        </w:rPr>
        <w:t xml:space="preserve"> increase forecasting accuracy for market phases of relatively high volatility</w:t>
      </w:r>
      <w:r>
        <w:rPr>
          <w:rFonts w:ascii="SFRM0700" w:hAnsi="SFRM0700" w:cs="SFRM0700"/>
          <w:sz w:val="14"/>
          <w:szCs w:val="14"/>
        </w:rPr>
        <w:t>1</w:t>
      </w:r>
      <w:r>
        <w:rPr>
          <w:rFonts w:ascii="SFRM1000" w:hAnsi="SFRM1000" w:cs="SFRM1000"/>
          <w:sz w:val="20"/>
          <w:szCs w:val="20"/>
        </w:rPr>
        <w:t>. In the context of this study,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however</w:t>
      </w:r>
      <w:proofErr w:type="gramEnd"/>
      <w:r>
        <w:rPr>
          <w:rFonts w:ascii="SFRM1000" w:hAnsi="SFRM1000" w:cs="SFRM1000"/>
          <w:sz w:val="20"/>
          <w:szCs w:val="20"/>
        </w:rPr>
        <w:t xml:space="preserve">, the task must be deferred as discussed in </w:t>
      </w:r>
      <w:r>
        <w:rPr>
          <w:rFonts w:ascii="SFTT1000" w:hAnsi="SFTT1000" w:cs="SFTT1000"/>
          <w:sz w:val="20"/>
          <w:szCs w:val="20"/>
        </w:rPr>
        <w:t>Future extensions</w:t>
      </w:r>
      <w:r>
        <w:rPr>
          <w:rFonts w:ascii="SFRM1000" w:hAnsi="SFRM1000" w:cs="SFRM1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1.2 Facebook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To use Facebook as a source of data, it is necessary to create a special account for software developers (which</w:t>
      </w:r>
    </w:p>
    <w:p w:rsidR="00562550" w:rsidRDefault="00562550" w:rsidP="00562550">
      <w:pPr>
        <w:autoSpaceDE w:val="0"/>
        <w:autoSpaceDN w:val="0"/>
        <w:adjustRightInd w:val="0"/>
        <w:rPr>
          <w:rFonts w:ascii="SFTI1000" w:hAnsi="SFTI1000" w:cs="SFTI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is</w:t>
      </w:r>
      <w:proofErr w:type="gramEnd"/>
      <w:r>
        <w:rPr>
          <w:rFonts w:ascii="SFRM1000" w:hAnsi="SFRM1000" w:cs="SFRM1000"/>
          <w:sz w:val="20"/>
          <w:szCs w:val="20"/>
        </w:rPr>
        <w:t xml:space="preserve"> free). The downside, however, is that only the publicly available information of your own friends </w:t>
      </w:r>
      <w:r>
        <w:rPr>
          <w:rFonts w:ascii="SFTI1000" w:hAnsi="SFTI1000" w:cs="SFTI1000"/>
          <w:sz w:val="20"/>
          <w:szCs w:val="20"/>
        </w:rPr>
        <w:t>who also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TI1000" w:hAnsi="SFTI1000" w:cs="SFTI1000"/>
          <w:sz w:val="20"/>
          <w:szCs w:val="20"/>
        </w:rPr>
        <w:t>have</w:t>
      </w:r>
      <w:proofErr w:type="gramEnd"/>
      <w:r>
        <w:rPr>
          <w:rFonts w:ascii="SFTI1000" w:hAnsi="SFTI1000" w:cs="SFTI1000"/>
          <w:sz w:val="20"/>
          <w:szCs w:val="20"/>
        </w:rPr>
        <w:t xml:space="preserve"> a developer account </w:t>
      </w:r>
      <w:r>
        <w:rPr>
          <w:rFonts w:ascii="SFRM1000" w:hAnsi="SFRM1000" w:cs="SFRM1000"/>
          <w:sz w:val="20"/>
          <w:szCs w:val="20"/>
        </w:rPr>
        <w:t>may freely be obtained. This is a large limitation, as it would significantly reduce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amount of data available and narrows down the pool of social media data specifically to a biased subset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users</w:t>
      </w:r>
      <w:proofErr w:type="gramEnd"/>
      <w:r>
        <w:rPr>
          <w:rFonts w:ascii="SFRM1000" w:hAnsi="SFRM1000" w:cs="SFRM1000"/>
          <w:sz w:val="20"/>
          <w:szCs w:val="20"/>
        </w:rPr>
        <w:t>, i.e. data for people who are involved in software development and data mining. This is unfortunately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not</w:t>
      </w:r>
      <w:proofErr w:type="gramEnd"/>
      <w:r>
        <w:rPr>
          <w:rFonts w:ascii="SFRM1000" w:hAnsi="SFRM1000" w:cs="SFRM1000"/>
          <w:sz w:val="20"/>
          <w:szCs w:val="20"/>
        </w:rPr>
        <w:t xml:space="preserve"> the target group of this study and so rules out the use of data Facebook.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1.3 Twitter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 third option is Twitter, which has been extensively </w:t>
      </w:r>
      <w:r>
        <w:rPr>
          <w:rFonts w:ascii="SFTI1000" w:hAnsi="SFTI1000" w:cs="SFTI1000"/>
          <w:sz w:val="20"/>
          <w:szCs w:val="20"/>
        </w:rPr>
        <w:t xml:space="preserve">mined </w:t>
      </w:r>
      <w:r>
        <w:rPr>
          <w:rFonts w:ascii="SFRM1000" w:hAnsi="SFRM1000" w:cs="SFRM1000"/>
          <w:sz w:val="20"/>
          <w:szCs w:val="20"/>
        </w:rPr>
        <w:t>for its large flow of information [References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to</w:t>
      </w:r>
      <w:proofErr w:type="gramEnd"/>
      <w:r>
        <w:rPr>
          <w:rFonts w:ascii="SFRM1000" w:hAnsi="SFRM1000" w:cs="SFRM1000"/>
          <w:sz w:val="20"/>
          <w:szCs w:val="20"/>
        </w:rPr>
        <w:t xml:space="preserve"> several examples]. The following section explains why Twitter is such a popular choice as a source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social</w:t>
      </w:r>
      <w:proofErr w:type="gramEnd"/>
      <w:r>
        <w:rPr>
          <w:rFonts w:ascii="SFRM1000" w:hAnsi="SFRM1000" w:cs="SFRM1000"/>
          <w:sz w:val="20"/>
          <w:szCs w:val="20"/>
        </w:rPr>
        <w:t xml:space="preserve"> media data, justifying its selection for this study. The current best practices of extracting data are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then</w:t>
      </w:r>
      <w:proofErr w:type="gramEnd"/>
      <w:r>
        <w:rPr>
          <w:rFonts w:ascii="SFRM1000" w:hAnsi="SFRM1000" w:cs="SFRM1000"/>
          <w:sz w:val="20"/>
          <w:szCs w:val="20"/>
        </w:rPr>
        <w:t xml:space="preserve"> summarised, along with a brief explanation of the procedure defined by this study.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1</w:t>
      </w:r>
      <w:r>
        <w:rPr>
          <w:rFonts w:ascii="SFRM0800" w:hAnsi="SFRM0800" w:cs="SFRM0800"/>
          <w:sz w:val="16"/>
          <w:szCs w:val="16"/>
        </w:rPr>
        <w:t>This is an interesting direction that could potentially be built upon with the Twitter data accumulated for this study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2 Twitter Mining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2.1 Why use Twitter?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 social media data used for sentiment analysis (see </w:t>
      </w:r>
      <w:proofErr w:type="spellStart"/>
      <w:r>
        <w:rPr>
          <w:rFonts w:ascii="SFRM1000" w:hAnsi="SFRM1000" w:cs="SFRM1000"/>
          <w:sz w:val="20"/>
          <w:szCs w:val="20"/>
        </w:rPr>
        <w:t>ChapterX</w:t>
      </w:r>
      <w:proofErr w:type="spellEnd"/>
      <w:r>
        <w:rPr>
          <w:rFonts w:ascii="SFRM1000" w:hAnsi="SFRM1000" w:cs="SFRM1000"/>
          <w:sz w:val="20"/>
          <w:szCs w:val="20"/>
        </w:rPr>
        <w:t>) was sourced exclusively from the online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social</w:t>
      </w:r>
      <w:proofErr w:type="gramEnd"/>
      <w:r>
        <w:rPr>
          <w:rFonts w:ascii="SFRM1000" w:hAnsi="SFRM1000" w:cs="SFRM1000"/>
          <w:sz w:val="20"/>
          <w:szCs w:val="20"/>
        </w:rPr>
        <w:t xml:space="preserve"> media platform </w:t>
      </w:r>
      <w:proofErr w:type="spellStart"/>
      <w:r>
        <w:rPr>
          <w:rFonts w:ascii="SFTT1000" w:hAnsi="SFTT1000" w:cs="SFTT1000"/>
          <w:sz w:val="20"/>
          <w:szCs w:val="20"/>
        </w:rPr>
        <w:t>Twitter</w:t>
      </w:r>
      <w:r>
        <w:rPr>
          <w:rFonts w:ascii="CMSY7" w:hAnsi="CMSY7" w:cs="CMSY7"/>
          <w:sz w:val="14"/>
          <w:szCs w:val="14"/>
        </w:rPr>
        <w:t>y</w:t>
      </w:r>
      <w:proofErr w:type="spellEnd"/>
      <w:r>
        <w:rPr>
          <w:rFonts w:ascii="SFRM1000" w:hAnsi="SFRM1000" w:cs="SFRM1000"/>
          <w:sz w:val="20"/>
          <w:szCs w:val="20"/>
        </w:rPr>
        <w:t xml:space="preserve">. The first post (in Twitter terminology, a </w:t>
      </w:r>
      <w:r>
        <w:rPr>
          <w:rFonts w:ascii="SFTI1000" w:hAnsi="SFTI1000" w:cs="SFTI1000"/>
          <w:sz w:val="20"/>
          <w:szCs w:val="20"/>
        </w:rPr>
        <w:t>tweet</w:t>
      </w:r>
      <w:r>
        <w:rPr>
          <w:rFonts w:ascii="SFRM1000" w:hAnsi="SFRM1000" w:cs="SFRM1000"/>
          <w:sz w:val="20"/>
          <w:szCs w:val="20"/>
        </w:rPr>
        <w:t>) was made in March 2006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via</w:t>
      </w:r>
      <w:proofErr w:type="gramEnd"/>
      <w:r>
        <w:rPr>
          <w:rFonts w:ascii="SFRM1000" w:hAnsi="SFRM1000" w:cs="SFRM1000"/>
          <w:sz w:val="20"/>
          <w:szCs w:val="20"/>
        </w:rPr>
        <w:t xml:space="preserve"> short message service (SMS), the entire service running off of a single laptop. In the ensuing months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platform</w:t>
      </w:r>
      <w:proofErr w:type="gramEnd"/>
      <w:r>
        <w:rPr>
          <w:rFonts w:ascii="SFRM1000" w:hAnsi="SFRM1000" w:cs="SFRM1000"/>
          <w:sz w:val="20"/>
          <w:szCs w:val="20"/>
        </w:rPr>
        <w:t xml:space="preserve"> began its ascent to popularity, steadily expanding its user-base after its official launch in summer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2006. Not only individuals, but everyone from news companies and sports teams to artists and presidents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use</w:t>
      </w:r>
      <w:proofErr w:type="gramEnd"/>
      <w:r>
        <w:rPr>
          <w:rFonts w:ascii="SFRM1000" w:hAnsi="SFRM1000" w:cs="SFRM1000"/>
          <w:sz w:val="20"/>
          <w:szCs w:val="20"/>
        </w:rPr>
        <w:t xml:space="preserve"> Twitter to update their follows, with the potential to reach anybody with an internet connection.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study</w:t>
      </w:r>
      <w:proofErr w:type="gramEnd"/>
      <w:r>
        <w:rPr>
          <w:rFonts w:ascii="SFRM1000" w:hAnsi="SFRM1000" w:cs="SFRM1000"/>
          <w:sz w:val="20"/>
          <w:szCs w:val="20"/>
        </w:rPr>
        <w:t xml:space="preserve"> into the monthly count of unique visitors that top digital media properties receive showed that Twitter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was</w:t>
      </w:r>
      <w:proofErr w:type="gramEnd"/>
      <w:r>
        <w:rPr>
          <w:rFonts w:ascii="SFRM1000" w:hAnsi="SFRM1000" w:cs="SFRM1000"/>
          <w:sz w:val="20"/>
          <w:szCs w:val="20"/>
        </w:rPr>
        <w:t xml:space="preserve"> ranked 14</w:t>
      </w:r>
      <w:r>
        <w:rPr>
          <w:rFonts w:ascii="SFRM0700" w:hAnsi="SFRM0700" w:cs="SFRM0700"/>
          <w:sz w:val="14"/>
          <w:szCs w:val="14"/>
        </w:rPr>
        <w:t xml:space="preserve">th </w:t>
      </w:r>
      <w:commentRangeStart w:id="6"/>
      <w:r>
        <w:rPr>
          <w:rFonts w:ascii="SFRM1000" w:hAnsi="SFRM1000" w:cs="SFRM1000"/>
          <w:sz w:val="20"/>
          <w:szCs w:val="20"/>
        </w:rPr>
        <w:t xml:space="preserve">with 118,000 unique visitors </w:t>
      </w:r>
      <w:r>
        <w:rPr>
          <w:rFonts w:ascii="SFRM0700" w:hAnsi="SFRM0700" w:cs="SFRM0700"/>
          <w:sz w:val="14"/>
          <w:szCs w:val="14"/>
        </w:rPr>
        <w:t xml:space="preserve">2 </w:t>
      </w:r>
      <w:r>
        <w:rPr>
          <w:rFonts w:ascii="SFRM1000" w:hAnsi="SFRM1000" w:cs="SFRM1000"/>
          <w:sz w:val="20"/>
          <w:szCs w:val="20"/>
        </w:rPr>
        <w:t>in January 2016 alone. Perhaps somewhat unsurprisingly,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top two spots for the same time period were occupied by Google and Facebook, each with ca. 245,000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and</w:t>
      </w:r>
      <w:proofErr w:type="gramEnd"/>
      <w:r>
        <w:rPr>
          <w:rFonts w:ascii="SFRM1000" w:hAnsi="SFRM1000" w:cs="SFRM1000"/>
          <w:sz w:val="20"/>
          <w:szCs w:val="20"/>
        </w:rPr>
        <w:t xml:space="preserve"> ca. 207,000 unique visitors, respectively</w:t>
      </w:r>
      <w:commentRangeEnd w:id="6"/>
      <w:r w:rsidR="00341C37">
        <w:rPr>
          <w:rStyle w:val="CommentReference"/>
        </w:rPr>
        <w:commentReference w:id="6"/>
      </w:r>
      <w:r>
        <w:rPr>
          <w:rFonts w:ascii="SFRM1000" w:hAnsi="SFRM1000" w:cs="SFRM1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There are several reasons why Twitter data is an attractive candidate as an explanatory variable in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study</w:t>
      </w:r>
      <w:proofErr w:type="gramEnd"/>
      <w:r>
        <w:rPr>
          <w:rFonts w:ascii="SFRM1000" w:hAnsi="SFRM1000" w:cs="SFRM1000"/>
          <w:sz w:val="20"/>
          <w:szCs w:val="20"/>
        </w:rPr>
        <w:t xml:space="preserve"> such as this one. First and foremost, it is content that is created on a continuous basis with almost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no</w:t>
      </w:r>
      <w:proofErr w:type="gramEnd"/>
      <w:r>
        <w:rPr>
          <w:rFonts w:ascii="SFRM1000" w:hAnsi="SFRM1000" w:cs="SFRM1000"/>
          <w:sz w:val="20"/>
          <w:szCs w:val="20"/>
        </w:rPr>
        <w:t xml:space="preserve"> filter </w:t>
      </w:r>
      <w:r>
        <w:rPr>
          <w:rFonts w:ascii="SFRM0700" w:hAnsi="SFRM0700" w:cs="SFRM0700"/>
          <w:sz w:val="14"/>
          <w:szCs w:val="14"/>
        </w:rPr>
        <w:t>3</w:t>
      </w:r>
      <w:r>
        <w:rPr>
          <w:rFonts w:ascii="SFRM1000" w:hAnsi="SFRM1000" w:cs="SFRM1000"/>
          <w:sz w:val="20"/>
          <w:szCs w:val="20"/>
        </w:rPr>
        <w:t>. In short, users may post their thoughts regarding any topic, at any time, for anyone to read.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This makes the data an excellent tool for capturing the sentiments and emotions across extremely large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demographics</w:t>
      </w:r>
      <w:proofErr w:type="gramEnd"/>
      <w:r>
        <w:rPr>
          <w:rFonts w:ascii="SFRM1000" w:hAnsi="SFRM1000" w:cs="SFRM1000"/>
          <w:sz w:val="20"/>
          <w:szCs w:val="20"/>
        </w:rPr>
        <w:t xml:space="preserve"> of users, in real time.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2.2 Requirements on data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>At the time of writing there are several clear ways in which it is possible to obtain Twitter data, each outlined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in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TT1000" w:hAnsi="SFTT1000" w:cs="SFTT1000"/>
          <w:sz w:val="20"/>
          <w:szCs w:val="20"/>
        </w:rPr>
        <w:t xml:space="preserve">the section Sources of Twitter </w:t>
      </w:r>
      <w:proofErr w:type="spellStart"/>
      <w:r>
        <w:rPr>
          <w:rFonts w:ascii="SFTT1000" w:hAnsi="SFTT1000" w:cs="SFTT1000"/>
          <w:sz w:val="20"/>
          <w:szCs w:val="20"/>
        </w:rPr>
        <w:t>data</w:t>
      </w:r>
      <w:r>
        <w:rPr>
          <w:rFonts w:ascii="CMSY7" w:hAnsi="CMSY7" w:cs="CMSY7"/>
          <w:sz w:val="14"/>
          <w:szCs w:val="14"/>
        </w:rPr>
        <w:t>y</w:t>
      </w:r>
      <w:proofErr w:type="spellEnd"/>
      <w:r>
        <w:rPr>
          <w:rFonts w:ascii="CMSY7" w:hAnsi="CMSY7" w:cs="CMSY7"/>
          <w:sz w:val="14"/>
          <w:szCs w:val="14"/>
        </w:rPr>
        <w:t xml:space="preserve"> </w:t>
      </w:r>
      <w:r>
        <w:rPr>
          <w:rFonts w:ascii="SFRM1000" w:hAnsi="SFRM1000" w:cs="SFRM1000"/>
          <w:sz w:val="20"/>
          <w:szCs w:val="20"/>
        </w:rPr>
        <w:t>along with their corresponding benefits and drawbacks. When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considering</w:t>
      </w:r>
      <w:proofErr w:type="gramEnd"/>
      <w:r>
        <w:rPr>
          <w:rFonts w:ascii="SFRM1000" w:hAnsi="SFRM1000" w:cs="SFRM1000"/>
          <w:sz w:val="20"/>
          <w:szCs w:val="20"/>
        </w:rPr>
        <w:t xml:space="preserve"> which route to take, it should be kept in mind exactly what kind of analysis will ultimately be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performed</w:t>
      </w:r>
      <w:proofErr w:type="gramEnd"/>
      <w:r>
        <w:rPr>
          <w:rFonts w:ascii="SFRM1000" w:hAnsi="SFRM1000" w:cs="SFRM1000"/>
          <w:sz w:val="20"/>
          <w:szCs w:val="20"/>
        </w:rPr>
        <w:t xml:space="preserve"> on the data. The context of this study necessitates that the information obtained fulfils certain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criteria</w:t>
      </w:r>
      <w:proofErr w:type="gramEnd"/>
      <w:r>
        <w:rPr>
          <w:rFonts w:ascii="SFRM1000" w:hAnsi="SFRM1000" w:cs="SFRM1000"/>
          <w:sz w:val="20"/>
          <w:szCs w:val="20"/>
        </w:rPr>
        <w:t>. Regarding the data of each individual tweet, there are two criteria: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Criterion 1: </w:t>
      </w:r>
      <w:r>
        <w:rPr>
          <w:rFonts w:ascii="SFRM1000" w:hAnsi="SFRM1000" w:cs="SFRM1000"/>
          <w:sz w:val="20"/>
          <w:szCs w:val="20"/>
        </w:rPr>
        <w:t>each tweet must contain the tweet text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Criterion 2: </w:t>
      </w:r>
      <w:r>
        <w:rPr>
          <w:rFonts w:ascii="SFRM1000" w:hAnsi="SFRM1000" w:cs="SFRM1000"/>
          <w:sz w:val="20"/>
          <w:szCs w:val="20"/>
        </w:rPr>
        <w:t>each tweet must contain a timestamp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 last requirements concerns the population of tweets obtained: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Criterion 3: </w:t>
      </w:r>
      <w:r>
        <w:rPr>
          <w:rFonts w:ascii="SFRM1000" w:hAnsi="SFRM1000" w:cs="SFRM1000"/>
          <w:sz w:val="20"/>
          <w:szCs w:val="20"/>
        </w:rPr>
        <w:t>the collective corpus of tweets must span a timeline of at least two years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 order to perform sentiment analysis on the Twitter data, it is imperative that the text string is obtained,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fulfilling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BX1000" w:hAnsi="SFBX1000" w:cs="SFBX1000"/>
          <w:sz w:val="20"/>
          <w:szCs w:val="20"/>
        </w:rPr>
        <w:t>Criterion 1</w:t>
      </w:r>
      <w:r>
        <w:rPr>
          <w:rFonts w:ascii="SFRM1000" w:hAnsi="SFRM1000" w:cs="SFRM1000"/>
          <w:sz w:val="20"/>
          <w:szCs w:val="20"/>
        </w:rPr>
        <w:t>. If only meta-data were to be received, e.g. the creation time and point of origin of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tweet</w:t>
      </w:r>
      <w:proofErr w:type="gramEnd"/>
      <w:r>
        <w:rPr>
          <w:rFonts w:ascii="SFRM1000" w:hAnsi="SFRM1000" w:cs="SFRM1000"/>
          <w:sz w:val="20"/>
          <w:szCs w:val="20"/>
        </w:rPr>
        <w:t xml:space="preserve">, sentiment analysis would be impossible. </w:t>
      </w:r>
      <w:r>
        <w:rPr>
          <w:rFonts w:ascii="SFBX1000" w:hAnsi="SFBX1000" w:cs="SFBX1000"/>
          <w:sz w:val="20"/>
          <w:szCs w:val="20"/>
        </w:rPr>
        <w:t xml:space="preserve">Criterion 2 </w:t>
      </w:r>
      <w:r>
        <w:rPr>
          <w:rFonts w:ascii="SFRM1000" w:hAnsi="SFRM1000" w:cs="SFRM1000"/>
          <w:sz w:val="20"/>
          <w:szCs w:val="20"/>
        </w:rPr>
        <w:t>ensures that the Twitter data (and therefore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results</w:t>
      </w:r>
      <w:proofErr w:type="gramEnd"/>
      <w:r>
        <w:rPr>
          <w:rFonts w:ascii="SFRM1000" w:hAnsi="SFRM1000" w:cs="SFRM1000"/>
          <w:sz w:val="20"/>
          <w:szCs w:val="20"/>
        </w:rPr>
        <w:t xml:space="preserve"> of the sentiment analysis) can be reliably aggregated into </w:t>
      </w:r>
      <w:r>
        <w:rPr>
          <w:rFonts w:ascii="SFTI1000" w:hAnsi="SFTI1000" w:cs="SFTI1000"/>
          <w:sz w:val="20"/>
          <w:szCs w:val="20"/>
        </w:rPr>
        <w:t>daily data</w:t>
      </w:r>
      <w:r>
        <w:rPr>
          <w:rFonts w:ascii="SFRM1000" w:hAnsi="SFRM1000" w:cs="SFRM1000"/>
          <w:sz w:val="20"/>
          <w:szCs w:val="20"/>
        </w:rPr>
        <w:t>. This allows for coherent usage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with</w:t>
      </w:r>
      <w:proofErr w:type="gramEnd"/>
      <w:r>
        <w:rPr>
          <w:rFonts w:ascii="SFRM1000" w:hAnsi="SFRM1000" w:cs="SFRM1000"/>
          <w:sz w:val="20"/>
          <w:szCs w:val="20"/>
        </w:rPr>
        <w:t xml:space="preserve"> daily financial market data. Although the timeline specified by </w:t>
      </w:r>
      <w:r>
        <w:rPr>
          <w:rFonts w:ascii="SFBX1000" w:hAnsi="SFBX1000" w:cs="SFBX1000"/>
          <w:sz w:val="20"/>
          <w:szCs w:val="20"/>
        </w:rPr>
        <w:t xml:space="preserve">Criterion 3 </w:t>
      </w:r>
      <w:r>
        <w:rPr>
          <w:rFonts w:ascii="SFRM1000" w:hAnsi="SFRM1000" w:cs="SFRM1000"/>
          <w:sz w:val="20"/>
          <w:szCs w:val="20"/>
        </w:rPr>
        <w:t>may appear somewhat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arbitrary</w:t>
      </w:r>
      <w:proofErr w:type="gramEnd"/>
      <w:r>
        <w:rPr>
          <w:rFonts w:ascii="SFRM1000" w:hAnsi="SFRM1000" w:cs="SFRM1000"/>
          <w:sz w:val="20"/>
          <w:szCs w:val="20"/>
        </w:rPr>
        <w:t xml:space="preserve"> (and it is!), a minimum timeline of several years is commonly desired for time-series analysis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financial</w:t>
      </w:r>
      <w:proofErr w:type="gramEnd"/>
      <w:r>
        <w:rPr>
          <w:rFonts w:ascii="SFRM1000" w:hAnsi="SFRM1000" w:cs="SFRM1000"/>
          <w:sz w:val="20"/>
          <w:szCs w:val="20"/>
        </w:rPr>
        <w:t xml:space="preserve"> markets. For discussion as to why this is the case, please refer to </w:t>
      </w:r>
      <w:proofErr w:type="spellStart"/>
      <w:r>
        <w:rPr>
          <w:rFonts w:ascii="SFRM1000" w:hAnsi="SFRM1000" w:cs="SFRM1000"/>
          <w:sz w:val="20"/>
          <w:szCs w:val="20"/>
        </w:rPr>
        <w:t>sectionX</w:t>
      </w:r>
      <w:proofErr w:type="spellEnd"/>
      <w:r>
        <w:rPr>
          <w:rFonts w:ascii="SFRM1000" w:hAnsi="SFRM1000" w:cs="SFRM1000"/>
          <w:sz w:val="20"/>
          <w:szCs w:val="20"/>
        </w:rPr>
        <w:t xml:space="preserve"> (’Time series analysis -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N versus P’).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2.3 Sources of Twitter data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2.3.1 Twitter API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Twitter offers an application programme interface (API) to allow programmatic connections to its databases.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This is commonly achieved using languages such as Python, JavaScript and R, but can be implemented using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any</w:t>
      </w:r>
      <w:proofErr w:type="gramEnd"/>
      <w:r>
        <w:rPr>
          <w:rFonts w:ascii="SFRM1000" w:hAnsi="SFRM1000" w:cs="SFRM1000"/>
          <w:sz w:val="20"/>
          <w:szCs w:val="20"/>
        </w:rPr>
        <w:t xml:space="preserve"> language capable of establishing an API connection. The service is free, requiring only that users create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2</w:t>
      </w:r>
      <w:r>
        <w:rPr>
          <w:rFonts w:ascii="SFRM0800" w:hAnsi="SFRM0800" w:cs="SFRM0800"/>
          <w:sz w:val="16"/>
          <w:szCs w:val="16"/>
        </w:rPr>
        <w:t xml:space="preserve">Statistics compiled by </w:t>
      </w:r>
      <w:proofErr w:type="spellStart"/>
      <w:r>
        <w:rPr>
          <w:rFonts w:ascii="SFRM0800" w:hAnsi="SFRM0800" w:cs="SFRM0800"/>
          <w:sz w:val="16"/>
          <w:szCs w:val="16"/>
        </w:rPr>
        <w:t>comScore</w:t>
      </w:r>
      <w:r>
        <w:rPr>
          <w:rFonts w:ascii="CMSY6" w:hAnsi="CMSY6" w:cs="CMSY6"/>
          <w:sz w:val="12"/>
          <w:szCs w:val="12"/>
        </w:rPr>
        <w:t>y</w:t>
      </w:r>
      <w:proofErr w:type="spellEnd"/>
      <w:r>
        <w:rPr>
          <w:rFonts w:ascii="SFRM0800" w:hAnsi="SFRM0800" w:cs="SFRM0800"/>
          <w:sz w:val="16"/>
          <w:szCs w:val="16"/>
        </w:rPr>
        <w:t xml:space="preserve">. </w:t>
      </w:r>
      <w:r>
        <w:rPr>
          <w:rFonts w:ascii="SFTI0800" w:hAnsi="SFTI0800" w:cs="SFTI0800"/>
          <w:sz w:val="16"/>
          <w:szCs w:val="16"/>
        </w:rPr>
        <w:t xml:space="preserve">Unique </w:t>
      </w:r>
      <w:r>
        <w:rPr>
          <w:rFonts w:ascii="SFRM0800" w:hAnsi="SFRM0800" w:cs="SFRM0800"/>
          <w:sz w:val="16"/>
          <w:szCs w:val="16"/>
        </w:rPr>
        <w:t>signifies a user with identifiable IP address. Total numbers of hits, i.e. simple page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proofErr w:type="gramStart"/>
      <w:r>
        <w:rPr>
          <w:rFonts w:ascii="SFRM0800" w:hAnsi="SFRM0800" w:cs="SFRM0800"/>
          <w:sz w:val="16"/>
          <w:szCs w:val="16"/>
        </w:rPr>
        <w:t>visits</w:t>
      </w:r>
      <w:proofErr w:type="gramEnd"/>
      <w:r>
        <w:rPr>
          <w:rFonts w:ascii="SFRM0800" w:hAnsi="SFRM0800" w:cs="SFRM0800"/>
          <w:sz w:val="16"/>
          <w:szCs w:val="16"/>
        </w:rPr>
        <w:t xml:space="preserve">, including those from machines and </w:t>
      </w:r>
      <w:proofErr w:type="spellStart"/>
      <w:r>
        <w:rPr>
          <w:rFonts w:ascii="SFRM0800" w:hAnsi="SFRM0800" w:cs="SFRM0800"/>
          <w:sz w:val="16"/>
          <w:szCs w:val="16"/>
        </w:rPr>
        <w:t>referals</w:t>
      </w:r>
      <w:proofErr w:type="spellEnd"/>
      <w:r>
        <w:rPr>
          <w:rFonts w:ascii="SFRM0800" w:hAnsi="SFRM0800" w:cs="SFRM0800"/>
          <w:sz w:val="16"/>
          <w:szCs w:val="16"/>
        </w:rPr>
        <w:t xml:space="preserve"> over other sites reach around 3 billion per month according to </w:t>
      </w:r>
      <w:proofErr w:type="spellStart"/>
      <w:r>
        <w:rPr>
          <w:rFonts w:ascii="SFRM0800" w:hAnsi="SFRM0800" w:cs="SFRM0800"/>
          <w:sz w:val="16"/>
          <w:szCs w:val="16"/>
        </w:rPr>
        <w:t>SimilarWeb</w:t>
      </w:r>
      <w:r>
        <w:rPr>
          <w:rFonts w:ascii="CMSY6" w:hAnsi="CMSY6" w:cs="CMSY6"/>
          <w:sz w:val="12"/>
          <w:szCs w:val="12"/>
        </w:rPr>
        <w:t>y</w:t>
      </w:r>
      <w:proofErr w:type="spellEnd"/>
      <w:r>
        <w:rPr>
          <w:rFonts w:ascii="SFRM0800" w:hAnsi="SFRM0800" w:cs="SFRM08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3</w:t>
      </w:r>
      <w:r>
        <w:rPr>
          <w:rFonts w:ascii="SFRM0800" w:hAnsi="SFRM0800" w:cs="SFRM0800"/>
          <w:sz w:val="16"/>
          <w:szCs w:val="16"/>
        </w:rPr>
        <w:t>The only limit imposed on users is the 140-character limit placed on each tweet. Twitter’s actual definition is slightly more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proofErr w:type="spellStart"/>
      <w:proofErr w:type="gramStart"/>
      <w:r>
        <w:rPr>
          <w:rFonts w:ascii="SFRM0800" w:hAnsi="SFRM0800" w:cs="SFRM0800"/>
          <w:sz w:val="16"/>
          <w:szCs w:val="16"/>
        </w:rPr>
        <w:t>detailed</w:t>
      </w:r>
      <w:r>
        <w:rPr>
          <w:rFonts w:ascii="CMSY6" w:hAnsi="CMSY6" w:cs="CMSY6"/>
          <w:sz w:val="12"/>
          <w:szCs w:val="12"/>
        </w:rPr>
        <w:t>y</w:t>
      </w:r>
      <w:proofErr w:type="spellEnd"/>
      <w:proofErr w:type="gramEnd"/>
      <w:r>
        <w:rPr>
          <w:rFonts w:ascii="SFRM0800" w:hAnsi="SFRM0800" w:cs="SFRM08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</w:t>
      </w:r>
      <w:proofErr w:type="gramEnd"/>
      <w:r>
        <w:rPr>
          <w:rFonts w:ascii="SFRM1000" w:hAnsi="SFRM1000" w:cs="SFRM1000"/>
          <w:sz w:val="20"/>
          <w:szCs w:val="20"/>
        </w:rPr>
        <w:t xml:space="preserve"> developer account, obtaining secure identification methods using a token system. Furthermore, the tweet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data</w:t>
      </w:r>
      <w:proofErr w:type="gramEnd"/>
      <w:r>
        <w:rPr>
          <w:rFonts w:ascii="SFRM1000" w:hAnsi="SFRM1000" w:cs="SFRM1000"/>
          <w:sz w:val="20"/>
          <w:szCs w:val="20"/>
        </w:rPr>
        <w:t xml:space="preserve"> is very clean and there are many tools</w:t>
      </w:r>
      <w:r>
        <w:rPr>
          <w:rFonts w:ascii="SFRM0700" w:hAnsi="SFRM0700" w:cs="SFRM0700"/>
          <w:sz w:val="14"/>
          <w:szCs w:val="14"/>
        </w:rPr>
        <w:t xml:space="preserve">4 </w:t>
      </w:r>
      <w:r>
        <w:rPr>
          <w:rFonts w:ascii="SFRM1000" w:hAnsi="SFRM1000" w:cs="SFRM1000"/>
          <w:sz w:val="20"/>
          <w:szCs w:val="20"/>
        </w:rPr>
        <w:t>already available that parse and display that data.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There are two restrictions placed on the API. The first is to safeguard the Twitter servers from being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overrun</w:t>
      </w:r>
      <w:proofErr w:type="gramEnd"/>
      <w:r>
        <w:rPr>
          <w:rFonts w:ascii="SFRM1000" w:hAnsi="SFRM1000" w:cs="SFRM1000"/>
          <w:sz w:val="20"/>
          <w:szCs w:val="20"/>
        </w:rPr>
        <w:t xml:space="preserve">, namely that each user may make only a certain number of </w:t>
      </w:r>
      <w:proofErr w:type="spellStart"/>
      <w:r>
        <w:rPr>
          <w:rFonts w:ascii="SFRM1000" w:hAnsi="SFRM1000" w:cs="SFRM1000"/>
          <w:sz w:val="20"/>
          <w:szCs w:val="20"/>
        </w:rPr>
        <w:t>requests</w:t>
      </w:r>
      <w:r>
        <w:rPr>
          <w:rFonts w:ascii="CMSY7" w:hAnsi="CMSY7" w:cs="CMSY7"/>
          <w:sz w:val="14"/>
          <w:szCs w:val="14"/>
        </w:rPr>
        <w:t>y</w:t>
      </w:r>
      <w:proofErr w:type="spellEnd"/>
      <w:r>
        <w:rPr>
          <w:rFonts w:ascii="CMSY7" w:hAnsi="CMSY7" w:cs="CMSY7"/>
          <w:sz w:val="14"/>
          <w:szCs w:val="14"/>
        </w:rPr>
        <w:t xml:space="preserve"> </w:t>
      </w:r>
      <w:r>
        <w:rPr>
          <w:rFonts w:ascii="SFRM1000" w:hAnsi="SFRM1000" w:cs="SFRM1000"/>
          <w:sz w:val="20"/>
          <w:szCs w:val="20"/>
        </w:rPr>
        <w:t>in a given time-frame, which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translates</w:t>
      </w:r>
      <w:proofErr w:type="gramEnd"/>
      <w:r>
        <w:rPr>
          <w:rFonts w:ascii="SFRM1000" w:hAnsi="SFRM1000" w:cs="SFRM1000"/>
          <w:sz w:val="20"/>
          <w:szCs w:val="20"/>
        </w:rPr>
        <w:t xml:space="preserve"> into a limit of approximately 10,000 tweets in a fifteen-minute timeframe. The second restriction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limits</w:t>
      </w:r>
      <w:proofErr w:type="gramEnd"/>
      <w:r>
        <w:rPr>
          <w:rFonts w:ascii="SFRM1000" w:hAnsi="SFRM1000" w:cs="SFRM1000"/>
          <w:sz w:val="20"/>
          <w:szCs w:val="20"/>
        </w:rPr>
        <w:t xml:space="preserve"> the API’s reach into the past to approximately seven days. This means that it is impossible to collect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and</w:t>
      </w:r>
      <w:proofErr w:type="gramEnd"/>
      <w:r>
        <w:rPr>
          <w:rFonts w:ascii="SFRM1000" w:hAnsi="SFRM1000" w:cs="SFRM1000"/>
          <w:sz w:val="20"/>
          <w:szCs w:val="20"/>
        </w:rPr>
        <w:t xml:space="preserve"> create a time-series of the required length for this study. While it is possible to implement and automate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</w:t>
      </w:r>
      <w:proofErr w:type="gramEnd"/>
      <w:r>
        <w:rPr>
          <w:rFonts w:ascii="SFRM1000" w:hAnsi="SFRM1000" w:cs="SFRM1000"/>
          <w:sz w:val="20"/>
          <w:szCs w:val="20"/>
        </w:rPr>
        <w:t xml:space="preserve"> script to collect tweets at a given frequency</w:t>
      </w:r>
      <w:r>
        <w:rPr>
          <w:rFonts w:ascii="SFRM0700" w:hAnsi="SFRM0700" w:cs="SFRM0700"/>
          <w:sz w:val="14"/>
          <w:szCs w:val="14"/>
        </w:rPr>
        <w:t>5</w:t>
      </w:r>
      <w:r>
        <w:rPr>
          <w:rFonts w:ascii="SFRM1000" w:hAnsi="SFRM1000" w:cs="SFRM1000"/>
          <w:sz w:val="20"/>
          <w:szCs w:val="20"/>
        </w:rPr>
        <w:t>, one would have to still wait e.g. two years minus seven days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to</w:t>
      </w:r>
      <w:proofErr w:type="gramEnd"/>
      <w:r>
        <w:rPr>
          <w:rFonts w:ascii="SFRM1000" w:hAnsi="SFRM1000" w:cs="SFRM1000"/>
          <w:sz w:val="20"/>
          <w:szCs w:val="20"/>
        </w:rPr>
        <w:t xml:space="preserve"> obtain a time-series that is two years in length. For this reason, the Twitter API methodology was not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feasible</w:t>
      </w:r>
      <w:proofErr w:type="gramEnd"/>
      <w:r>
        <w:rPr>
          <w:rFonts w:ascii="SFRM1000" w:hAnsi="SFRM1000" w:cs="SFRM1000"/>
          <w:sz w:val="20"/>
          <w:szCs w:val="20"/>
        </w:rPr>
        <w:t xml:space="preserve"> option for this study.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2.3.2 Third Party Providers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It is possible to gain access to the complete Twitter archives, spanning back to Twitter’s inception. This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facilitated</w:t>
      </w:r>
      <w:proofErr w:type="gramEnd"/>
      <w:r>
        <w:rPr>
          <w:rFonts w:ascii="SFRM1000" w:hAnsi="SFRM1000" w:cs="SFRM1000"/>
          <w:sz w:val="20"/>
          <w:szCs w:val="20"/>
        </w:rPr>
        <w:t xml:space="preserve"> by a third party company called Union Metrics via their Echo product </w:t>
      </w:r>
      <w:proofErr w:type="spellStart"/>
      <w:r>
        <w:rPr>
          <w:rFonts w:ascii="SFRM1000" w:hAnsi="SFRM1000" w:cs="SFRM1000"/>
          <w:sz w:val="20"/>
          <w:szCs w:val="20"/>
        </w:rPr>
        <w:t>line</w:t>
      </w:r>
      <w:r>
        <w:rPr>
          <w:rFonts w:ascii="CMSY7" w:hAnsi="CMSY7" w:cs="CMSY7"/>
          <w:sz w:val="14"/>
          <w:szCs w:val="14"/>
        </w:rPr>
        <w:t>y</w:t>
      </w:r>
      <w:proofErr w:type="spellEnd"/>
      <w:r>
        <w:rPr>
          <w:rFonts w:ascii="SFRM1000" w:hAnsi="SFRM1000" w:cs="SFRM1000"/>
          <w:sz w:val="20"/>
          <w:szCs w:val="20"/>
        </w:rPr>
        <w:t>. There are interactive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lastRenderedPageBreak/>
        <w:t>analytics</w:t>
      </w:r>
      <w:proofErr w:type="gramEnd"/>
      <w:r>
        <w:rPr>
          <w:rFonts w:ascii="SFRM1000" w:hAnsi="SFRM1000" w:cs="SFRM1000"/>
          <w:sz w:val="20"/>
          <w:szCs w:val="20"/>
        </w:rPr>
        <w:t xml:space="preserve"> tools built in to the console, which allow the slicing and drilling of the entire database with visual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representations</w:t>
      </w:r>
      <w:proofErr w:type="gramEnd"/>
      <w:r>
        <w:rPr>
          <w:rFonts w:ascii="SFRM1000" w:hAnsi="SFRM1000" w:cs="SFRM1000"/>
          <w:sz w:val="20"/>
          <w:szCs w:val="20"/>
        </w:rPr>
        <w:t>. This is aimed at commercial users needing to make strategic marketing decisions, rather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than</w:t>
      </w:r>
      <w:proofErr w:type="gramEnd"/>
      <w:r>
        <w:rPr>
          <w:rFonts w:ascii="SFRM1000" w:hAnsi="SFRM1000" w:cs="SFRM1000"/>
          <w:sz w:val="20"/>
          <w:szCs w:val="20"/>
        </w:rPr>
        <w:t xml:space="preserve"> perform statistical analysis or make quantitative forecasts.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Although the product is extensive and offers many features, it has two drawbacks. Firstly it is not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free</w:t>
      </w:r>
      <w:proofErr w:type="gramEnd"/>
      <w:r>
        <w:rPr>
          <w:rFonts w:ascii="SFRM1000" w:hAnsi="SFRM1000" w:cs="SFRM1000"/>
          <w:sz w:val="20"/>
          <w:szCs w:val="20"/>
        </w:rPr>
        <w:t xml:space="preserve"> service;</w:t>
      </w:r>
      <w:commentRangeStart w:id="7"/>
      <w:r>
        <w:rPr>
          <w:rFonts w:ascii="SFRM1000" w:hAnsi="SFRM1000" w:cs="SFRM1000"/>
          <w:sz w:val="20"/>
          <w:szCs w:val="20"/>
        </w:rPr>
        <w:t xml:space="preserve"> requiring a corporate level monthly subscription. Secondly, the offering is not optimised for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independent</w:t>
      </w:r>
      <w:proofErr w:type="gramEnd"/>
      <w:r>
        <w:rPr>
          <w:rFonts w:ascii="SFRM1000" w:hAnsi="SFRM1000" w:cs="SFRM1000"/>
          <w:sz w:val="20"/>
          <w:szCs w:val="20"/>
        </w:rPr>
        <w:t xml:space="preserve"> data analysis, as restrictions on exporting the data would impede full usage of the data within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alternative</w:t>
      </w:r>
      <w:proofErr w:type="gramEnd"/>
      <w:r>
        <w:rPr>
          <w:rFonts w:ascii="SFRM1000" w:hAnsi="SFRM1000" w:cs="SFRM1000"/>
          <w:sz w:val="20"/>
          <w:szCs w:val="20"/>
        </w:rPr>
        <w:t xml:space="preserve"> s</w:t>
      </w:r>
      <w:commentRangeEnd w:id="7"/>
      <w:r w:rsidR="002250DF">
        <w:rPr>
          <w:rStyle w:val="CommentReference"/>
        </w:rPr>
        <w:commentReference w:id="7"/>
      </w:r>
      <w:r>
        <w:rPr>
          <w:rFonts w:ascii="SFRM1000" w:hAnsi="SFRM1000" w:cs="SFRM1000"/>
          <w:sz w:val="20"/>
          <w:szCs w:val="20"/>
        </w:rPr>
        <w:t xml:space="preserve">oftware packages. Both constraints rule out this is a valid </w:t>
      </w:r>
      <w:proofErr w:type="spellStart"/>
      <w:r>
        <w:rPr>
          <w:rFonts w:ascii="SFRM1000" w:hAnsi="SFRM1000" w:cs="SFRM1000"/>
          <w:sz w:val="20"/>
          <w:szCs w:val="20"/>
        </w:rPr>
        <w:t>otion</w:t>
      </w:r>
      <w:proofErr w:type="spellEnd"/>
      <w:r>
        <w:rPr>
          <w:rFonts w:ascii="SFRM1000" w:hAnsi="SFRM1000" w:cs="SFRM1000"/>
          <w:sz w:val="20"/>
          <w:szCs w:val="20"/>
        </w:rPr>
        <w:t xml:space="preserve"> for this study, with the second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constraint</w:t>
      </w:r>
      <w:proofErr w:type="gramEnd"/>
      <w:r>
        <w:rPr>
          <w:rFonts w:ascii="SFRM1000" w:hAnsi="SFRM1000" w:cs="SFRM1000"/>
          <w:sz w:val="20"/>
          <w:szCs w:val="20"/>
        </w:rPr>
        <w:t xml:space="preserve"> being particularly large for any parties interested in quantitative forecasting.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2.3.3 Twitter Advanced Search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 Twitter Advanced </w:t>
      </w:r>
      <w:proofErr w:type="spellStart"/>
      <w:r>
        <w:rPr>
          <w:rFonts w:ascii="SFRM1000" w:hAnsi="SFRM1000" w:cs="SFRM1000"/>
          <w:sz w:val="20"/>
          <w:szCs w:val="20"/>
        </w:rPr>
        <w:t>Search</w:t>
      </w:r>
      <w:r>
        <w:rPr>
          <w:rFonts w:ascii="CMSY7" w:hAnsi="CMSY7" w:cs="CMSY7"/>
          <w:sz w:val="14"/>
          <w:szCs w:val="14"/>
        </w:rPr>
        <w:t>y</w:t>
      </w:r>
      <w:proofErr w:type="spellEnd"/>
      <w:r>
        <w:rPr>
          <w:rFonts w:ascii="CMSY7" w:hAnsi="CMSY7" w:cs="CMSY7"/>
          <w:sz w:val="14"/>
          <w:szCs w:val="14"/>
        </w:rPr>
        <w:t xml:space="preserve"> </w:t>
      </w:r>
      <w:r>
        <w:rPr>
          <w:rFonts w:ascii="SFRM1000" w:hAnsi="SFRM1000" w:cs="SFRM1000"/>
          <w:sz w:val="20"/>
          <w:szCs w:val="20"/>
        </w:rPr>
        <w:t>(TAS) web interface allows any user to search for tweets in any time period,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displaying</w:t>
      </w:r>
      <w:proofErr w:type="gramEnd"/>
      <w:r>
        <w:rPr>
          <w:rFonts w:ascii="SFRM1000" w:hAnsi="SFRM1000" w:cs="SFRM1000"/>
          <w:sz w:val="20"/>
          <w:szCs w:val="20"/>
        </w:rPr>
        <w:t xml:space="preserve"> tweets that match a given search term. The tweets are displayed in reverse chronological order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(</w:t>
      </w: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most recent tweet is at the top of the webpage) and each tweet is displayed with its key information.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 HTML code being rendered, however, holds additional information, matching all that is available via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API and third party options. There isn’t only the tweet text, username and timestamp, but rather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whole</w:t>
      </w:r>
      <w:proofErr w:type="gramEnd"/>
      <w:r>
        <w:rPr>
          <w:rFonts w:ascii="SFRM1000" w:hAnsi="SFRM1000" w:cs="SFRM1000"/>
          <w:sz w:val="20"/>
          <w:szCs w:val="20"/>
        </w:rPr>
        <w:t xml:space="preserve"> host of meta data including e.g. the number of times the tweet has since been </w:t>
      </w:r>
      <w:proofErr w:type="spellStart"/>
      <w:r>
        <w:rPr>
          <w:rFonts w:ascii="SFTI1000" w:hAnsi="SFTI1000" w:cs="SFTI1000"/>
          <w:sz w:val="20"/>
          <w:szCs w:val="20"/>
        </w:rPr>
        <w:t>retweeted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(re-posted 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shared</w:t>
      </w:r>
      <w:proofErr w:type="gramEnd"/>
      <w:r>
        <w:rPr>
          <w:rFonts w:ascii="SFRM1000" w:hAnsi="SFRM1000" w:cs="SFRM1000"/>
          <w:sz w:val="20"/>
          <w:szCs w:val="20"/>
        </w:rPr>
        <w:t xml:space="preserve"> by another user) or </w:t>
      </w:r>
      <w:proofErr w:type="spellStart"/>
      <w:r>
        <w:rPr>
          <w:rFonts w:ascii="SFTI1000" w:hAnsi="SFTI1000" w:cs="SFTI1000"/>
          <w:sz w:val="20"/>
          <w:szCs w:val="20"/>
        </w:rPr>
        <w:t>favourited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(marked as a favourite by another user) and even the longitude-latitude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coordinates</w:t>
      </w:r>
      <w:proofErr w:type="gramEnd"/>
      <w:r>
        <w:rPr>
          <w:rFonts w:ascii="SFRM1000" w:hAnsi="SFRM1000" w:cs="SFRM1000"/>
          <w:sz w:val="20"/>
          <w:szCs w:val="20"/>
        </w:rPr>
        <w:t xml:space="preserve"> of the user at the time of posting</w:t>
      </w:r>
      <w:r>
        <w:rPr>
          <w:rFonts w:ascii="SFRM0700" w:hAnsi="SFRM0700" w:cs="SFRM0700"/>
          <w:sz w:val="14"/>
          <w:szCs w:val="14"/>
        </w:rPr>
        <w:t>6</w:t>
      </w:r>
      <w:r>
        <w:rPr>
          <w:rFonts w:ascii="SFRM1000" w:hAnsi="SFRM1000" w:cs="SFRM1000"/>
          <w:sz w:val="20"/>
          <w:szCs w:val="20"/>
        </w:rPr>
        <w:t xml:space="preserve">. </w:t>
      </w:r>
      <w:proofErr w:type="spellStart"/>
      <w:r>
        <w:rPr>
          <w:rFonts w:ascii="SFRM1000" w:hAnsi="SFRM1000" w:cs="SFRM1000"/>
          <w:sz w:val="20"/>
          <w:szCs w:val="20"/>
        </w:rPr>
        <w:t>SectionX</w:t>
      </w:r>
      <w:proofErr w:type="spellEnd"/>
      <w:r>
        <w:rPr>
          <w:rFonts w:ascii="SFRM1000" w:hAnsi="SFRM1000" w:cs="SFRM1000"/>
          <w:sz w:val="20"/>
          <w:szCs w:val="20"/>
        </w:rPr>
        <w:t xml:space="preserve"> goes into more detail about how this data may be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located</w:t>
      </w:r>
      <w:proofErr w:type="gramEnd"/>
      <w:r>
        <w:rPr>
          <w:rFonts w:ascii="SFRM1000" w:hAnsi="SFRM1000" w:cs="SFRM1000"/>
          <w:sz w:val="20"/>
          <w:szCs w:val="20"/>
        </w:rPr>
        <w:t xml:space="preserve"> and extracted from the HTML code.</w:t>
      </w:r>
    </w:p>
    <w:p w:rsidR="00562550" w:rsidRDefault="00562550" w:rsidP="00562550">
      <w:pPr>
        <w:autoSpaceDE w:val="0"/>
        <w:autoSpaceDN w:val="0"/>
        <w:adjustRightInd w:val="0"/>
        <w:rPr>
          <w:rFonts w:ascii="SFTI1000" w:hAnsi="SFTI1000" w:cs="SFTI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 web interface is free to use, contains the entire Twitter archive and also, being Twitter’s </w:t>
      </w:r>
      <w:r>
        <w:rPr>
          <w:rFonts w:ascii="SFTI1000" w:hAnsi="SFTI1000" w:cs="SFTI1000"/>
          <w:sz w:val="20"/>
          <w:szCs w:val="20"/>
        </w:rPr>
        <w:t>advanced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TI1000" w:hAnsi="SFTI1000" w:cs="SFTI1000"/>
          <w:sz w:val="20"/>
          <w:szCs w:val="20"/>
        </w:rPr>
        <w:t>search</w:t>
      </w:r>
      <w:proofErr w:type="gramEnd"/>
      <w:r>
        <w:rPr>
          <w:rFonts w:ascii="SFRM1000" w:hAnsi="SFRM1000" w:cs="SFRM1000"/>
          <w:sz w:val="20"/>
          <w:szCs w:val="20"/>
        </w:rPr>
        <w:t>, allows for filtering of tweets beyond a date range. For example, the natural language of the tweets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(English, Portuguese, etc.)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proofErr w:type="gramStart"/>
      <w:r>
        <w:rPr>
          <w:rFonts w:ascii="SFRM1000" w:hAnsi="SFRM1000" w:cs="SFRM1000"/>
          <w:sz w:val="20"/>
          <w:szCs w:val="20"/>
        </w:rPr>
        <w:t>can</w:t>
      </w:r>
      <w:proofErr w:type="gramEnd"/>
      <w:r>
        <w:rPr>
          <w:rFonts w:ascii="SFRM1000" w:hAnsi="SFRM1000" w:cs="SFRM1000"/>
          <w:sz w:val="20"/>
          <w:szCs w:val="20"/>
        </w:rPr>
        <w:t xml:space="preserve"> be used as a filter as well as a longitude-latitude coordinates from which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tweet</w:t>
      </w:r>
      <w:proofErr w:type="gramEnd"/>
      <w:r>
        <w:rPr>
          <w:rFonts w:ascii="SFRM1000" w:hAnsi="SFRM1000" w:cs="SFRM1000"/>
          <w:sz w:val="20"/>
          <w:szCs w:val="20"/>
        </w:rPr>
        <w:t xml:space="preserve"> was posted. Tweets for individual users or containing specific hashtags</w:t>
      </w:r>
      <w:r>
        <w:rPr>
          <w:rFonts w:ascii="SFRM0700" w:hAnsi="SFRM0700" w:cs="SFRM0700"/>
          <w:sz w:val="14"/>
          <w:szCs w:val="14"/>
        </w:rPr>
        <w:t xml:space="preserve">7 </w:t>
      </w:r>
      <w:r>
        <w:rPr>
          <w:rFonts w:ascii="SFRM1000" w:hAnsi="SFRM1000" w:cs="SFRM1000"/>
          <w:sz w:val="20"/>
          <w:szCs w:val="20"/>
        </w:rPr>
        <w:t>can also be selected. This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study</w:t>
      </w:r>
      <w:proofErr w:type="gramEnd"/>
      <w:r>
        <w:rPr>
          <w:rFonts w:ascii="SFRM1000" w:hAnsi="SFRM1000" w:cs="SFRM1000"/>
          <w:sz w:val="20"/>
          <w:szCs w:val="20"/>
        </w:rPr>
        <w:t xml:space="preserve"> uses solely the common search function, returning all tweets that contain the user-specified word(s).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 single disadvantage of this approach is that it involves using an interactive interface, i.e. it is not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designed</w:t>
      </w:r>
      <w:proofErr w:type="gramEnd"/>
      <w:r>
        <w:rPr>
          <w:rFonts w:ascii="SFRM1000" w:hAnsi="SFRM1000" w:cs="SFRM1000"/>
          <w:sz w:val="20"/>
          <w:szCs w:val="20"/>
        </w:rPr>
        <w:t xml:space="preserve"> to be utilised programmatically. This created significant challenges within the scope of this study,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including</w:t>
      </w:r>
      <w:proofErr w:type="gramEnd"/>
      <w:r>
        <w:rPr>
          <w:rFonts w:ascii="SFRM1000" w:hAnsi="SFRM1000" w:cs="SFRM1000"/>
          <w:sz w:val="20"/>
          <w:szCs w:val="20"/>
        </w:rPr>
        <w:t xml:space="preserve"> the development of a customised web-scraper, as shall be explained in the following section.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3 Constructing a web-scraper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3.1 What is a web-scraper?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To explain this, a good analogy between the internet and an encyclopaedia can be used. Imagine we would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like</w:t>
      </w:r>
      <w:proofErr w:type="gramEnd"/>
      <w:r>
        <w:rPr>
          <w:rFonts w:ascii="SFRM1000" w:hAnsi="SFRM1000" w:cs="SFRM1000"/>
          <w:sz w:val="20"/>
          <w:szCs w:val="20"/>
        </w:rPr>
        <w:t xml:space="preserve"> to find all the pages in the encyclopaedia that contain information regarding a topic of interested, for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4</w:t>
      </w:r>
      <w:r>
        <w:rPr>
          <w:rFonts w:ascii="SFRM0800" w:hAnsi="SFRM0800" w:cs="SFRM0800"/>
          <w:sz w:val="16"/>
          <w:szCs w:val="16"/>
        </w:rPr>
        <w:t xml:space="preserve">The most useful implementation in R is currently the </w:t>
      </w:r>
      <w:proofErr w:type="spellStart"/>
      <w:r>
        <w:rPr>
          <w:rFonts w:ascii="SFBX0800" w:hAnsi="SFBX0800" w:cs="SFBX0800"/>
          <w:sz w:val="16"/>
          <w:szCs w:val="16"/>
        </w:rPr>
        <w:t>twitteR</w:t>
      </w:r>
      <w:proofErr w:type="spellEnd"/>
      <w:r>
        <w:rPr>
          <w:rFonts w:ascii="SFBX0800" w:hAnsi="SFBX0800" w:cs="SFBX0800"/>
          <w:sz w:val="16"/>
          <w:szCs w:val="16"/>
        </w:rPr>
        <w:t xml:space="preserve"> </w:t>
      </w:r>
      <w:r>
        <w:rPr>
          <w:rFonts w:ascii="SFRM0800" w:hAnsi="SFRM0800" w:cs="SFRM0800"/>
          <w:sz w:val="16"/>
          <w:szCs w:val="16"/>
        </w:rPr>
        <w:t>package, which is a one-stop-shop for cleanly extracting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proofErr w:type="gramStart"/>
      <w:r>
        <w:rPr>
          <w:rFonts w:ascii="SFRM0800" w:hAnsi="SFRM0800" w:cs="SFRM0800"/>
          <w:sz w:val="16"/>
          <w:szCs w:val="16"/>
        </w:rPr>
        <w:t>tweets</w:t>
      </w:r>
      <w:proofErr w:type="gramEnd"/>
      <w:r>
        <w:rPr>
          <w:rFonts w:ascii="SFRM0800" w:hAnsi="SFRM0800" w:cs="SFRM0800"/>
          <w:sz w:val="16"/>
          <w:szCs w:val="16"/>
        </w:rPr>
        <w:t>, ready for analysis with common R functions.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5</w:t>
      </w:r>
      <w:r>
        <w:rPr>
          <w:rFonts w:ascii="SFRM0800" w:hAnsi="SFRM0800" w:cs="SFRM0800"/>
          <w:sz w:val="16"/>
          <w:szCs w:val="16"/>
        </w:rPr>
        <w:t>The author has already implemented such as system, available on request.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6</w:t>
      </w:r>
      <w:r>
        <w:rPr>
          <w:rFonts w:ascii="SFRM0800" w:hAnsi="SFRM0800" w:cs="SFRM0800"/>
          <w:sz w:val="16"/>
          <w:szCs w:val="16"/>
        </w:rPr>
        <w:t>The coordinates accuracy is approximately a 1.5 km radius, which should guarantee some level of privacy.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7</w:t>
      </w:r>
      <w:r>
        <w:rPr>
          <w:rFonts w:ascii="SFRM0800" w:hAnsi="SFRM0800" w:cs="SFRM0800"/>
          <w:sz w:val="16"/>
          <w:szCs w:val="16"/>
        </w:rPr>
        <w:t xml:space="preserve">Hashtags provide and </w:t>
      </w:r>
      <w:proofErr w:type="spellStart"/>
      <w:r>
        <w:rPr>
          <w:rFonts w:ascii="SFRM0800" w:hAnsi="SFRM0800" w:cs="SFRM0800"/>
          <w:sz w:val="16"/>
          <w:szCs w:val="16"/>
        </w:rPr>
        <w:t>unmoderated</w:t>
      </w:r>
      <w:proofErr w:type="spellEnd"/>
      <w:r>
        <w:rPr>
          <w:rFonts w:ascii="SFRM0800" w:hAnsi="SFRM0800" w:cs="SFRM0800"/>
          <w:sz w:val="16"/>
          <w:szCs w:val="16"/>
        </w:rPr>
        <w:t xml:space="preserve"> way to help to link tweets from different users and locales by theme.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example</w:t>
      </w:r>
      <w:proofErr w:type="gramEnd"/>
      <w:r>
        <w:rPr>
          <w:rFonts w:ascii="SFRM1000" w:hAnsi="SFRM1000" w:cs="SFRM1000"/>
          <w:sz w:val="20"/>
          <w:szCs w:val="20"/>
        </w:rPr>
        <w:t xml:space="preserve"> "chocolate". We would look in the index for our search term and find all topics involving chocolate</w:t>
      </w:r>
    </w:p>
    <w:p w:rsidR="00562550" w:rsidRDefault="00562550" w:rsidP="00562550">
      <w:pPr>
        <w:autoSpaceDE w:val="0"/>
        <w:autoSpaceDN w:val="0"/>
        <w:adjustRightInd w:val="0"/>
        <w:rPr>
          <w:rFonts w:ascii="CMSY7" w:hAnsi="CMSY7" w:cs="CMSY7"/>
          <w:sz w:val="14"/>
          <w:szCs w:val="14"/>
        </w:rPr>
      </w:pPr>
      <w:proofErr w:type="gramStart"/>
      <w:r>
        <w:rPr>
          <w:rFonts w:ascii="SFRM1000" w:hAnsi="SFRM1000" w:cs="SFRM1000"/>
          <w:sz w:val="20"/>
          <w:szCs w:val="20"/>
        </w:rPr>
        <w:t>to</w:t>
      </w:r>
      <w:proofErr w:type="gramEnd"/>
      <w:r>
        <w:rPr>
          <w:rFonts w:ascii="SFRM1000" w:hAnsi="SFRM1000" w:cs="SFRM1000"/>
          <w:sz w:val="20"/>
          <w:szCs w:val="20"/>
        </w:rPr>
        <w:t xml:space="preserve"> be listed with their page and section numbers. The term given to such a mechanism is </w:t>
      </w:r>
      <w:r>
        <w:rPr>
          <w:rFonts w:ascii="SFBI1000" w:hAnsi="SFBI1000" w:cs="SFBI1000"/>
          <w:sz w:val="20"/>
          <w:szCs w:val="20"/>
        </w:rPr>
        <w:t>web-</w:t>
      </w:r>
      <w:proofErr w:type="spellStart"/>
      <w:r>
        <w:rPr>
          <w:rFonts w:ascii="SFBI1000" w:hAnsi="SFBI1000" w:cs="SFBI1000"/>
          <w:sz w:val="20"/>
          <w:szCs w:val="20"/>
        </w:rPr>
        <w:t>crawler</w:t>
      </w:r>
      <w:r>
        <w:rPr>
          <w:rFonts w:ascii="CMSY7" w:hAnsi="CMSY7" w:cs="CMSY7"/>
          <w:sz w:val="14"/>
          <w:szCs w:val="14"/>
        </w:rPr>
        <w:t>y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lastRenderedPageBreak/>
        <w:t>and</w:t>
      </w:r>
      <w:proofErr w:type="gramEnd"/>
      <w:r>
        <w:rPr>
          <w:rFonts w:ascii="SFRM1000" w:hAnsi="SFRM1000" w:cs="SFRM1000"/>
          <w:sz w:val="20"/>
          <w:szCs w:val="20"/>
        </w:rPr>
        <w:t xml:space="preserve"> is (simplistically speaking) approximately what search engines such as Google, Yahoo and Bing carry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out</w:t>
      </w:r>
      <w:proofErr w:type="gramEnd"/>
      <w:r>
        <w:rPr>
          <w:rFonts w:ascii="SFRM1000" w:hAnsi="SFRM1000" w:cs="SFRM1000"/>
          <w:sz w:val="20"/>
          <w:szCs w:val="20"/>
        </w:rPr>
        <w:t xml:space="preserve"> each time somebody uses their search functions. They look all the pages in their encyclopaedia and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returned</w:t>
      </w:r>
      <w:proofErr w:type="gramEnd"/>
      <w:r>
        <w:rPr>
          <w:rFonts w:ascii="SFRM1000" w:hAnsi="SFRM1000" w:cs="SFRM1000"/>
          <w:sz w:val="20"/>
          <w:szCs w:val="20"/>
        </w:rPr>
        <w:t xml:space="preserve"> search results are those (web-)pages containing the word "chocolate"</w:t>
      </w:r>
      <w:r>
        <w:rPr>
          <w:rFonts w:ascii="SFRM0700" w:hAnsi="SFRM0700" w:cs="SFRM0700"/>
          <w:sz w:val="14"/>
          <w:szCs w:val="14"/>
        </w:rPr>
        <w:t>8</w:t>
      </w:r>
      <w:r>
        <w:rPr>
          <w:rFonts w:ascii="SFRM1000" w:hAnsi="SFRM1000" w:cs="SFRM1000"/>
          <w:sz w:val="20"/>
          <w:szCs w:val="20"/>
        </w:rPr>
        <w:t>. The data that this study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interested</w:t>
      </w:r>
      <w:proofErr w:type="gramEnd"/>
      <w:r>
        <w:rPr>
          <w:rFonts w:ascii="SFRM1000" w:hAnsi="SFRM1000" w:cs="SFRM1000"/>
          <w:sz w:val="20"/>
          <w:szCs w:val="20"/>
        </w:rPr>
        <w:t xml:space="preserve"> in, however, is not the page number i.e. the internet address of certain information, but rather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contents held at those addresses.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Assuming the</w:t>
      </w:r>
      <w:del w:id="8" w:author="Mitchell, Steven" w:date="2016-03-25T08:31:00Z">
        <w:r w:rsidDel="00341C37">
          <w:rPr>
            <w:rFonts w:ascii="SFRM1000" w:hAnsi="SFRM1000" w:cs="SFRM1000"/>
            <w:sz w:val="20"/>
            <w:szCs w:val="20"/>
          </w:rPr>
          <w:delText xml:space="preserve"> the</w:delText>
        </w:r>
      </w:del>
      <w:r>
        <w:rPr>
          <w:rFonts w:ascii="SFRM1000" w:hAnsi="SFRM1000" w:cs="SFRM1000"/>
          <w:sz w:val="20"/>
          <w:szCs w:val="20"/>
        </w:rPr>
        <w:t xml:space="preserve"> information provided by a web-crawler is already known (in our case the internet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address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commentRangeStart w:id="9"/>
      <w:r>
        <w:rPr>
          <w:rFonts w:ascii="SFRM1000" w:hAnsi="SFRM1000" w:cs="SFRM1000"/>
          <w:sz w:val="20"/>
          <w:szCs w:val="20"/>
        </w:rPr>
        <w:t>of TAS</w:t>
      </w:r>
      <w:commentRangeEnd w:id="9"/>
      <w:r w:rsidR="00341C37">
        <w:rPr>
          <w:rStyle w:val="CommentReference"/>
        </w:rPr>
        <w:commentReference w:id="9"/>
      </w:r>
      <w:r>
        <w:rPr>
          <w:rFonts w:ascii="SFRM1000" w:hAnsi="SFRM1000" w:cs="SFRM1000"/>
          <w:sz w:val="20"/>
          <w:szCs w:val="20"/>
        </w:rPr>
        <w:t>, using our analogy, we visit the specified page and make a copy of all the information that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is</w:t>
      </w:r>
      <w:proofErr w:type="gramEnd"/>
      <w:r>
        <w:rPr>
          <w:rFonts w:ascii="SFRM1000" w:hAnsi="SFRM1000" w:cs="SFRM1000"/>
          <w:sz w:val="20"/>
          <w:szCs w:val="20"/>
        </w:rPr>
        <w:t xml:space="preserve"> stored there. Just as one could write out a copy of any information visible in an encyclopaedia, it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possible</w:t>
      </w:r>
      <w:proofErr w:type="gramEnd"/>
      <w:r>
        <w:rPr>
          <w:rFonts w:ascii="SFRM1000" w:hAnsi="SFRM1000" w:cs="SFRM1000"/>
          <w:sz w:val="20"/>
          <w:szCs w:val="20"/>
        </w:rPr>
        <w:t xml:space="preserve"> to make a copy of all visible information (plus additional background </w:t>
      </w:r>
      <w:r>
        <w:rPr>
          <w:rFonts w:ascii="SFTI1000" w:hAnsi="SFTI1000" w:cs="SFTI1000"/>
          <w:sz w:val="20"/>
          <w:szCs w:val="20"/>
        </w:rPr>
        <w:t xml:space="preserve">meta </w:t>
      </w:r>
      <w:r>
        <w:rPr>
          <w:rFonts w:ascii="SFRM1000" w:hAnsi="SFRM1000" w:cs="SFRM1000"/>
          <w:sz w:val="20"/>
          <w:szCs w:val="20"/>
        </w:rPr>
        <w:t>data) presented on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website</w:t>
      </w:r>
      <w:proofErr w:type="gramEnd"/>
      <w:r>
        <w:rPr>
          <w:rFonts w:ascii="SFRM1000" w:hAnsi="SFRM1000" w:cs="SFRM1000"/>
          <w:sz w:val="20"/>
          <w:szCs w:val="20"/>
        </w:rPr>
        <w:t>. This is because, in order for the website to be displayed in a browser, all the required information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must</w:t>
      </w:r>
      <w:proofErr w:type="gramEnd"/>
      <w:r>
        <w:rPr>
          <w:rFonts w:ascii="SFRM1000" w:hAnsi="SFRM1000" w:cs="SFRM1000"/>
          <w:sz w:val="20"/>
          <w:szCs w:val="20"/>
        </w:rPr>
        <w:t xml:space="preserve"> first be transferred (downloaded) to the local device and stored in the form of HTML code, which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browser</w:t>
      </w:r>
      <w:proofErr w:type="gramEnd"/>
      <w:r>
        <w:rPr>
          <w:rFonts w:ascii="SFRM1000" w:hAnsi="SFRM1000" w:cs="SFRM1000"/>
          <w:sz w:val="20"/>
          <w:szCs w:val="20"/>
        </w:rPr>
        <w:t xml:space="preserve"> then interprets and renders. It is then this HTML code that is copied, or </w:t>
      </w:r>
      <w:r>
        <w:rPr>
          <w:rFonts w:ascii="SFTI1000" w:hAnsi="SFTI1000" w:cs="SFTI1000"/>
          <w:sz w:val="20"/>
          <w:szCs w:val="20"/>
        </w:rPr>
        <w:t>scraped</w:t>
      </w:r>
      <w:r>
        <w:rPr>
          <w:rFonts w:ascii="SFRM1000" w:hAnsi="SFRM1000" w:cs="SFRM1000"/>
          <w:sz w:val="20"/>
          <w:szCs w:val="20"/>
        </w:rPr>
        <w:t>, leading to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term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BI1000" w:hAnsi="SFBI1000" w:cs="SFBI1000"/>
          <w:sz w:val="20"/>
          <w:szCs w:val="20"/>
        </w:rPr>
        <w:t xml:space="preserve">web-scraper </w:t>
      </w:r>
      <w:r>
        <w:rPr>
          <w:rFonts w:ascii="SFRM0700" w:hAnsi="SFRM0700" w:cs="SFRM0700"/>
          <w:sz w:val="14"/>
          <w:szCs w:val="14"/>
        </w:rPr>
        <w:t>9</w:t>
      </w:r>
      <w:r>
        <w:rPr>
          <w:rFonts w:ascii="SFRM1000" w:hAnsi="SFRM1000" w:cs="SFRM1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 order to obtain all required information from TAS, the first major objective of this study was to create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</w:t>
      </w:r>
      <w:proofErr w:type="gramEnd"/>
      <w:r>
        <w:rPr>
          <w:rFonts w:ascii="SFRM1000" w:hAnsi="SFRM1000" w:cs="SFRM1000"/>
          <w:sz w:val="20"/>
          <w:szCs w:val="20"/>
        </w:rPr>
        <w:t xml:space="preserve"> web-scraper that was able to visit the TAS interface, manipulate the webpage and make a copy of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underlying</w:t>
      </w:r>
      <w:proofErr w:type="gramEnd"/>
      <w:r>
        <w:rPr>
          <w:rFonts w:ascii="SFRM1000" w:hAnsi="SFRM1000" w:cs="SFRM1000"/>
          <w:sz w:val="20"/>
          <w:szCs w:val="20"/>
        </w:rPr>
        <w:t xml:space="preserve"> information i.e. the HTML code.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3.1.1 Types of web-scraping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Web-scraping can be performed in two ways: with a visible browser interface (e.g. what a user sees when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using</w:t>
      </w:r>
      <w:proofErr w:type="gramEnd"/>
      <w:r>
        <w:rPr>
          <w:rFonts w:ascii="SFRM1000" w:hAnsi="SFRM1000" w:cs="SFRM1000"/>
          <w:sz w:val="20"/>
          <w:szCs w:val="20"/>
        </w:rPr>
        <w:t xml:space="preserve"> Microsoft Internet Explorer or Google Chrome), or via a </w:t>
      </w:r>
      <w:r>
        <w:rPr>
          <w:rFonts w:ascii="SFTI1000" w:hAnsi="SFTI1000" w:cs="SFTI1000"/>
          <w:sz w:val="20"/>
          <w:szCs w:val="20"/>
        </w:rPr>
        <w:t>headless browser</w:t>
      </w:r>
      <w:r>
        <w:rPr>
          <w:rFonts w:ascii="SFRM1000" w:hAnsi="SFRM1000" w:cs="SFRM1000"/>
          <w:sz w:val="20"/>
          <w:szCs w:val="20"/>
        </w:rPr>
        <w:t>. The latter refers to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method</w:t>
      </w:r>
      <w:proofErr w:type="gramEnd"/>
      <w:r>
        <w:rPr>
          <w:rFonts w:ascii="SFRM1000" w:hAnsi="SFRM1000" w:cs="SFRM1000"/>
          <w:sz w:val="20"/>
          <w:szCs w:val="20"/>
        </w:rPr>
        <w:t xml:space="preserve"> whereby a computer connects to a web-address and collects the information held there (the HTML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code</w:t>
      </w:r>
      <w:proofErr w:type="gramEnd"/>
      <w:r>
        <w:rPr>
          <w:rFonts w:ascii="SFRM1000" w:hAnsi="SFRM1000" w:cs="SFRM1000"/>
          <w:sz w:val="20"/>
          <w:szCs w:val="20"/>
        </w:rPr>
        <w:t>), but does not render that code in a browser, meaning the user does not see any actual webpages</w:t>
      </w:r>
      <w:r>
        <w:rPr>
          <w:rFonts w:ascii="SFRM0700" w:hAnsi="SFRM0700" w:cs="SFRM0700"/>
          <w:sz w:val="14"/>
          <w:szCs w:val="14"/>
        </w:rPr>
        <w:t>10</w:t>
      </w:r>
      <w:r>
        <w:rPr>
          <w:rFonts w:ascii="SFRM1000" w:hAnsi="SFRM1000" w:cs="SFRM1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This method is preferable over the former as it does not require as much computational power and does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not</w:t>
      </w:r>
      <w:proofErr w:type="gramEnd"/>
      <w:r>
        <w:rPr>
          <w:rFonts w:ascii="SFRM1000" w:hAnsi="SFRM1000" w:cs="SFRM1000"/>
          <w:sz w:val="20"/>
          <w:szCs w:val="20"/>
        </w:rPr>
        <w:t xml:space="preserve"> consume much working memory on the local device, meaning it can be executed relatively quickly and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for</w:t>
      </w:r>
      <w:proofErr w:type="gramEnd"/>
      <w:r>
        <w:rPr>
          <w:rFonts w:ascii="SFRM1000" w:hAnsi="SFRM1000" w:cs="SFRM1000"/>
          <w:sz w:val="20"/>
          <w:szCs w:val="20"/>
        </w:rPr>
        <w:t xml:space="preserve"> a large number of websites. In such a framework it is the connection speed between local device and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target</w:t>
      </w:r>
      <w:proofErr w:type="gramEnd"/>
      <w:r>
        <w:rPr>
          <w:rFonts w:ascii="SFRM1000" w:hAnsi="SFRM1000" w:cs="SFRM1000"/>
          <w:sz w:val="20"/>
          <w:szCs w:val="20"/>
        </w:rPr>
        <w:t xml:space="preserve"> that is the limitation. Headless browsers are however (at the time of writing</w:t>
      </w:r>
      <w:r>
        <w:rPr>
          <w:rFonts w:ascii="SFRM0700" w:hAnsi="SFRM0700" w:cs="SFRM0700"/>
          <w:sz w:val="14"/>
          <w:szCs w:val="14"/>
        </w:rPr>
        <w:t>11</w:t>
      </w:r>
      <w:r>
        <w:rPr>
          <w:rFonts w:ascii="SFRM1000" w:hAnsi="SFRM1000" w:cs="SFRM1000"/>
          <w:sz w:val="20"/>
          <w:szCs w:val="20"/>
        </w:rPr>
        <w:t>) limited to static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web-addresses</w:t>
      </w:r>
      <w:proofErr w:type="gramEnd"/>
      <w:r>
        <w:rPr>
          <w:rFonts w:ascii="SFRM1000" w:hAnsi="SFRM1000" w:cs="SFRM1000"/>
          <w:sz w:val="20"/>
          <w:szCs w:val="20"/>
        </w:rPr>
        <w:t>, meaning that the information is held at an address and does not change. However as was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previously</w:t>
      </w:r>
      <w:proofErr w:type="gramEnd"/>
      <w:r>
        <w:rPr>
          <w:rFonts w:ascii="SFRM1000" w:hAnsi="SFRM1000" w:cs="SFRM1000"/>
          <w:sz w:val="20"/>
          <w:szCs w:val="20"/>
        </w:rPr>
        <w:t xml:space="preserve"> mentioned, TAS has a dynamically loading interface and so requires the former approach, which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is</w:t>
      </w:r>
      <w:proofErr w:type="gramEnd"/>
      <w:r>
        <w:rPr>
          <w:rFonts w:ascii="SFRM1000" w:hAnsi="SFRM1000" w:cs="SFRM1000"/>
          <w:sz w:val="20"/>
          <w:szCs w:val="20"/>
        </w:rPr>
        <w:t xml:space="preserve"> described in the following section.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3.2 How does our web-scraper work?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To provide the functionality required to manipulate a browser via its graphical user interface (GUI) - as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case</w:t>
      </w:r>
      <w:proofErr w:type="gramEnd"/>
      <w:r>
        <w:rPr>
          <w:rFonts w:ascii="SFRM1000" w:hAnsi="SFRM1000" w:cs="SFRM1000"/>
          <w:sz w:val="20"/>
          <w:szCs w:val="20"/>
        </w:rPr>
        <w:t xml:space="preserve"> is using TAS - a software development tool called Selenium </w:t>
      </w:r>
      <w:proofErr w:type="spellStart"/>
      <w:r>
        <w:rPr>
          <w:rFonts w:ascii="SFRM1000" w:hAnsi="SFRM1000" w:cs="SFRM1000"/>
          <w:sz w:val="20"/>
          <w:szCs w:val="20"/>
        </w:rPr>
        <w:t>WebDriver</w:t>
      </w:r>
      <w:r>
        <w:rPr>
          <w:rFonts w:ascii="CMSY7" w:hAnsi="CMSY7" w:cs="CMSY7"/>
          <w:sz w:val="14"/>
          <w:szCs w:val="14"/>
        </w:rPr>
        <w:t>y</w:t>
      </w:r>
      <w:proofErr w:type="spellEnd"/>
      <w:r>
        <w:rPr>
          <w:rFonts w:ascii="CMSY7" w:hAnsi="CMSY7" w:cs="CMSY7"/>
          <w:sz w:val="14"/>
          <w:szCs w:val="14"/>
        </w:rPr>
        <w:t xml:space="preserve"> </w:t>
      </w:r>
      <w:r>
        <w:rPr>
          <w:rFonts w:ascii="SFRM1000" w:hAnsi="SFRM1000" w:cs="SFRM1000"/>
          <w:sz w:val="20"/>
          <w:szCs w:val="20"/>
        </w:rPr>
        <w:t>was used</w:t>
      </w:r>
      <w:r>
        <w:rPr>
          <w:rFonts w:ascii="SFRM0700" w:hAnsi="SFRM0700" w:cs="SFRM0700"/>
          <w:sz w:val="14"/>
          <w:szCs w:val="14"/>
        </w:rPr>
        <w:t>12</w:t>
      </w:r>
      <w:r>
        <w:rPr>
          <w:rFonts w:ascii="SFRM1000" w:hAnsi="SFRM1000" w:cs="SFRM1000"/>
          <w:sz w:val="20"/>
          <w:szCs w:val="20"/>
        </w:rPr>
        <w:t>. This facilitated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automation</w:t>
      </w:r>
      <w:proofErr w:type="gramEnd"/>
      <w:r>
        <w:rPr>
          <w:rFonts w:ascii="SFRM1000" w:hAnsi="SFRM1000" w:cs="SFRM1000"/>
          <w:sz w:val="20"/>
          <w:szCs w:val="20"/>
        </w:rPr>
        <w:t xml:space="preserve"> of web-page manipulation. To name several examples, Selenium </w:t>
      </w:r>
      <w:proofErr w:type="spellStart"/>
      <w:r>
        <w:rPr>
          <w:rFonts w:ascii="SFRM1000" w:hAnsi="SFRM1000" w:cs="SFRM1000"/>
          <w:sz w:val="20"/>
          <w:szCs w:val="20"/>
        </w:rPr>
        <w:t>WebDriver</w:t>
      </w:r>
      <w:proofErr w:type="spellEnd"/>
      <w:r>
        <w:rPr>
          <w:rFonts w:ascii="SFRM1000" w:hAnsi="SFRM1000" w:cs="SFRM1000"/>
          <w:sz w:val="20"/>
          <w:szCs w:val="20"/>
        </w:rPr>
        <w:t xml:space="preserve"> is able to perform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actions</w:t>
      </w:r>
      <w:proofErr w:type="gramEnd"/>
      <w:r>
        <w:rPr>
          <w:rFonts w:ascii="SFRM1000" w:hAnsi="SFRM1000" w:cs="SFRM1000"/>
          <w:sz w:val="20"/>
          <w:szCs w:val="20"/>
        </w:rPr>
        <w:t xml:space="preserve"> such as clicking, scrolling and entering text into text-fields - all specified programmatically.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As inputs, TAS takes a search term (plus any filters that a user adds) along with a date range. As output,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youngest 20 tweets in the date range are return, all of which contain that search term. Once the user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lastRenderedPageBreak/>
        <w:t>has</w:t>
      </w:r>
      <w:proofErr w:type="gramEnd"/>
      <w:r>
        <w:rPr>
          <w:rFonts w:ascii="SFRM1000" w:hAnsi="SFRM1000" w:cs="SFRM1000"/>
          <w:sz w:val="20"/>
          <w:szCs w:val="20"/>
        </w:rPr>
        <w:t xml:space="preserve"> scrolled to the bottom of the page, the next 10 tweets are loaded. This process continues until the end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of</w:t>
      </w:r>
      <w:proofErr w:type="gramEnd"/>
      <w:r>
        <w:rPr>
          <w:rFonts w:ascii="SFRM1000" w:hAnsi="SFRM1000" w:cs="SFRM1000"/>
          <w:sz w:val="20"/>
          <w:szCs w:val="20"/>
        </w:rPr>
        <w:t xml:space="preserve"> the date range is reached, i.e. once the oldest tweet within the date range has been loaded and displayed.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At this point any attempt by the user to keep scrolling will have no effect - no more tweets will be loaded.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date range and the search term, as well as a filter to receive only tweets written in English</w:t>
      </w:r>
      <w:r>
        <w:rPr>
          <w:rFonts w:ascii="SFRM0700" w:hAnsi="SFRM0700" w:cs="SFRM0700"/>
          <w:sz w:val="14"/>
          <w:szCs w:val="14"/>
        </w:rPr>
        <w:t xml:space="preserve">13 </w:t>
      </w:r>
      <w:r>
        <w:rPr>
          <w:rFonts w:ascii="SFRM1000" w:hAnsi="SFRM1000" w:cs="SFRM1000"/>
          <w:sz w:val="20"/>
          <w:szCs w:val="20"/>
        </w:rPr>
        <w:t>are all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able</w:t>
      </w:r>
      <w:proofErr w:type="gramEnd"/>
      <w:r>
        <w:rPr>
          <w:rFonts w:ascii="SFRM1000" w:hAnsi="SFRM1000" w:cs="SFRM1000"/>
          <w:sz w:val="20"/>
          <w:szCs w:val="20"/>
        </w:rPr>
        <w:t xml:space="preserve"> to be specified simply through their inclusion within the target URL</w:t>
      </w:r>
      <w:r>
        <w:rPr>
          <w:rFonts w:ascii="SFRM0700" w:hAnsi="SFRM0700" w:cs="SFRM0700"/>
          <w:sz w:val="14"/>
          <w:szCs w:val="14"/>
        </w:rPr>
        <w:t>14</w:t>
      </w:r>
      <w:r>
        <w:rPr>
          <w:rFonts w:ascii="SFRM1000" w:hAnsi="SFRM1000" w:cs="SFRM1000"/>
          <w:sz w:val="20"/>
          <w:szCs w:val="20"/>
        </w:rPr>
        <w:t>. Selenium then enters this URL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8</w:t>
      </w:r>
      <w:r>
        <w:rPr>
          <w:rFonts w:ascii="SFRM0800" w:hAnsi="SFRM0800" w:cs="SFRM0800"/>
          <w:sz w:val="16"/>
          <w:szCs w:val="16"/>
        </w:rPr>
        <w:t xml:space="preserve">Web-crawling also includes </w:t>
      </w:r>
      <w:r>
        <w:rPr>
          <w:rFonts w:ascii="SFTI0800" w:hAnsi="SFTI0800" w:cs="SFTI0800"/>
          <w:sz w:val="16"/>
          <w:szCs w:val="16"/>
        </w:rPr>
        <w:t xml:space="preserve">how </w:t>
      </w:r>
      <w:r>
        <w:rPr>
          <w:rFonts w:ascii="SFRM0800" w:hAnsi="SFRM0800" w:cs="SFRM0800"/>
          <w:sz w:val="16"/>
          <w:szCs w:val="16"/>
        </w:rPr>
        <w:t>the search engines obtain their information (i.e. the encyclopaedia) to begin with. An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proofErr w:type="gramStart"/>
      <w:r>
        <w:rPr>
          <w:rFonts w:ascii="SFRM0800" w:hAnsi="SFRM0800" w:cs="SFRM0800"/>
          <w:sz w:val="16"/>
          <w:szCs w:val="16"/>
        </w:rPr>
        <w:t>explanation</w:t>
      </w:r>
      <w:proofErr w:type="gramEnd"/>
      <w:r>
        <w:rPr>
          <w:rFonts w:ascii="SFRM0800" w:hAnsi="SFRM0800" w:cs="SFRM0800"/>
          <w:sz w:val="16"/>
          <w:szCs w:val="16"/>
        </w:rPr>
        <w:t xml:space="preserve"> of this does not lie within the scope of this study. </w:t>
      </w:r>
      <w:proofErr w:type="spellStart"/>
      <w:r>
        <w:rPr>
          <w:rFonts w:ascii="SFRM0800" w:hAnsi="SFRM0800" w:cs="SFRM0800"/>
          <w:sz w:val="16"/>
          <w:szCs w:val="16"/>
        </w:rPr>
        <w:t>Heydon</w:t>
      </w:r>
      <w:proofErr w:type="spellEnd"/>
      <w:r>
        <w:rPr>
          <w:rFonts w:ascii="SFRM0800" w:hAnsi="SFRM0800" w:cs="SFRM0800"/>
          <w:sz w:val="16"/>
          <w:szCs w:val="16"/>
        </w:rPr>
        <w:t xml:space="preserve"> and </w:t>
      </w:r>
      <w:proofErr w:type="spellStart"/>
      <w:r>
        <w:rPr>
          <w:rFonts w:ascii="SFRM0800" w:hAnsi="SFRM0800" w:cs="SFRM0800"/>
          <w:sz w:val="16"/>
          <w:szCs w:val="16"/>
        </w:rPr>
        <w:t>Najork</w:t>
      </w:r>
      <w:proofErr w:type="spellEnd"/>
      <w:r>
        <w:rPr>
          <w:rFonts w:ascii="SFRM0800" w:hAnsi="SFRM0800" w:cs="SFRM0800"/>
          <w:sz w:val="16"/>
          <w:szCs w:val="16"/>
        </w:rPr>
        <w:t xml:space="preserve"> (1999</w:t>
      </w:r>
      <w:proofErr w:type="gramStart"/>
      <w:r>
        <w:rPr>
          <w:rFonts w:ascii="SFRM0800" w:hAnsi="SFRM0800" w:cs="SFRM0800"/>
          <w:sz w:val="16"/>
          <w:szCs w:val="16"/>
        </w:rPr>
        <w:t>)</w:t>
      </w:r>
      <w:r>
        <w:rPr>
          <w:rFonts w:ascii="CMSY6" w:hAnsi="CMSY6" w:cs="CMSY6"/>
          <w:sz w:val="12"/>
          <w:szCs w:val="12"/>
        </w:rPr>
        <w:t>y</w:t>
      </w:r>
      <w:proofErr w:type="gramEnd"/>
      <w:r>
        <w:rPr>
          <w:rFonts w:ascii="CMSY6" w:hAnsi="CMSY6" w:cs="CMSY6"/>
          <w:sz w:val="12"/>
          <w:szCs w:val="12"/>
        </w:rPr>
        <w:t xml:space="preserve"> </w:t>
      </w:r>
      <w:r>
        <w:rPr>
          <w:rFonts w:ascii="SFRM0800" w:hAnsi="SFRM0800" w:cs="SFRM0800"/>
          <w:sz w:val="16"/>
          <w:szCs w:val="16"/>
        </w:rPr>
        <w:t>provide a good starting point.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9</w:t>
      </w:r>
      <w:r>
        <w:rPr>
          <w:rFonts w:ascii="SFRM0800" w:hAnsi="SFRM0800" w:cs="SFRM0800"/>
          <w:sz w:val="16"/>
          <w:szCs w:val="16"/>
        </w:rPr>
        <w:t>Also referred to as web harvesting and web data extraction.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10</w:t>
      </w:r>
      <w:r>
        <w:rPr>
          <w:rFonts w:ascii="SFTI0800" w:hAnsi="SFTI0800" w:cs="SFTI0800"/>
          <w:sz w:val="16"/>
          <w:szCs w:val="16"/>
        </w:rPr>
        <w:t xml:space="preserve">Headless browsing </w:t>
      </w:r>
      <w:r>
        <w:rPr>
          <w:rFonts w:ascii="SFRM0800" w:hAnsi="SFRM0800" w:cs="SFRM0800"/>
          <w:sz w:val="16"/>
          <w:szCs w:val="16"/>
        </w:rPr>
        <w:t>is a technique often used for debugging purposes, as errors can be detected without visualisation i.e.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proofErr w:type="gramStart"/>
      <w:r>
        <w:rPr>
          <w:rFonts w:ascii="SFRM0800" w:hAnsi="SFRM0800" w:cs="SFRM0800"/>
          <w:sz w:val="16"/>
          <w:szCs w:val="16"/>
        </w:rPr>
        <w:t>without</w:t>
      </w:r>
      <w:proofErr w:type="gramEnd"/>
      <w:r>
        <w:rPr>
          <w:rFonts w:ascii="SFRM0800" w:hAnsi="SFRM0800" w:cs="SFRM0800"/>
          <w:sz w:val="16"/>
          <w:szCs w:val="16"/>
        </w:rPr>
        <w:t xml:space="preserve"> rendering the underlying information. This accelerates the process of web-development.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11</w:t>
      </w:r>
      <w:r>
        <w:rPr>
          <w:rFonts w:ascii="SFRM0800" w:hAnsi="SFRM0800" w:cs="SFRM0800"/>
          <w:sz w:val="16"/>
          <w:szCs w:val="16"/>
        </w:rPr>
        <w:t xml:space="preserve">Progress is being </w:t>
      </w:r>
      <w:proofErr w:type="spellStart"/>
      <w:r>
        <w:rPr>
          <w:rFonts w:ascii="SFRM0800" w:hAnsi="SFRM0800" w:cs="SFRM0800"/>
          <w:sz w:val="16"/>
          <w:szCs w:val="16"/>
        </w:rPr>
        <w:t>made</w:t>
      </w:r>
      <w:r>
        <w:rPr>
          <w:rFonts w:ascii="CMSY6" w:hAnsi="CMSY6" w:cs="CMSY6"/>
          <w:sz w:val="12"/>
          <w:szCs w:val="12"/>
        </w:rPr>
        <w:t>y</w:t>
      </w:r>
      <w:proofErr w:type="spellEnd"/>
      <w:r>
        <w:rPr>
          <w:rFonts w:ascii="CMSY6" w:hAnsi="CMSY6" w:cs="CMSY6"/>
          <w:sz w:val="12"/>
          <w:szCs w:val="12"/>
        </w:rPr>
        <w:t xml:space="preserve"> </w:t>
      </w:r>
      <w:r>
        <w:rPr>
          <w:rFonts w:ascii="SFRM0800" w:hAnsi="SFRM0800" w:cs="SFRM0800"/>
          <w:sz w:val="16"/>
          <w:szCs w:val="16"/>
        </w:rPr>
        <w:t>in the development of headless browsers for tasks such as scrolling dynamically loaded webpages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12</w:t>
      </w:r>
      <w:r>
        <w:rPr>
          <w:rFonts w:ascii="SFRM0800" w:hAnsi="SFRM0800" w:cs="SFRM0800"/>
          <w:sz w:val="16"/>
          <w:szCs w:val="16"/>
        </w:rPr>
        <w:t>A detailed technical explanation of this step shall not be provided here.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13</w:t>
      </w:r>
      <w:r>
        <w:rPr>
          <w:rFonts w:ascii="SFRM0800" w:hAnsi="SFRM0800" w:cs="SFRM0800"/>
          <w:sz w:val="16"/>
          <w:szCs w:val="16"/>
        </w:rPr>
        <w:t xml:space="preserve">Although Twitter includes this as an option within </w:t>
      </w:r>
      <w:proofErr w:type="gramStart"/>
      <w:r>
        <w:rPr>
          <w:rFonts w:ascii="SFRM0800" w:hAnsi="SFRM0800" w:cs="SFRM0800"/>
          <w:sz w:val="16"/>
          <w:szCs w:val="16"/>
        </w:rPr>
        <w:t>TAS,</w:t>
      </w:r>
      <w:proofErr w:type="gramEnd"/>
      <w:r>
        <w:rPr>
          <w:rFonts w:ascii="SFRM0800" w:hAnsi="SFRM0800" w:cs="SFRM0800"/>
          <w:sz w:val="16"/>
          <w:szCs w:val="16"/>
        </w:rPr>
        <w:t xml:space="preserve"> it is not guaranteed to classify the language with 100% accuracy.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14</w:t>
      </w:r>
      <w:r>
        <w:rPr>
          <w:rFonts w:ascii="SFRM0800" w:hAnsi="SFRM0800" w:cs="SFRM0800"/>
          <w:sz w:val="16"/>
          <w:szCs w:val="16"/>
        </w:rPr>
        <w:t>A Uniform Resource Locator (URL) can contain several elements, but usually essential are a protocol (</w:t>
      </w:r>
      <w:proofErr w:type="gramStart"/>
      <w:r>
        <w:rPr>
          <w:rFonts w:ascii="SFTI0800" w:hAnsi="SFTI0800" w:cs="SFTI0800"/>
          <w:sz w:val="16"/>
          <w:szCs w:val="16"/>
        </w:rPr>
        <w:t>http:</w:t>
      </w:r>
      <w:proofErr w:type="gramEnd"/>
      <w:r>
        <w:rPr>
          <w:rFonts w:ascii="SFRM0800" w:hAnsi="SFRM0800" w:cs="SFRM0800"/>
          <w:sz w:val="16"/>
          <w:szCs w:val="16"/>
        </w:rPr>
        <w:t>) and a hostname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TI0800" w:hAnsi="SFTI0800" w:cs="SFTI0800"/>
          <w:sz w:val="16"/>
          <w:szCs w:val="16"/>
        </w:rPr>
        <w:t>(www.twitter.com)</w:t>
      </w:r>
      <w:r>
        <w:rPr>
          <w:rFonts w:ascii="SFRM0800" w:hAnsi="SFRM0800" w:cs="SFRM0800"/>
          <w:sz w:val="16"/>
          <w:szCs w:val="16"/>
        </w:rPr>
        <w:t>. More specific locations are then appended as necessary, commonly separated by a forward slash.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5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into</w:t>
      </w:r>
      <w:proofErr w:type="gramEnd"/>
      <w:r>
        <w:rPr>
          <w:rFonts w:ascii="SFRM1000" w:hAnsi="SFRM1000" w:cs="SFRM1000"/>
          <w:sz w:val="20"/>
          <w:szCs w:val="20"/>
        </w:rPr>
        <w:t xml:space="preserve"> the browser’s address field and visits the page.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Once the browser has reached the URL and the first 20 tweets have been loaded, a basic process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followed</w:t>
      </w:r>
      <w:proofErr w:type="gramEnd"/>
      <w:r>
        <w:rPr>
          <w:rFonts w:ascii="SFRM1000" w:hAnsi="SFRM1000" w:cs="SFRM1000"/>
          <w:sz w:val="20"/>
          <w:szCs w:val="20"/>
        </w:rPr>
        <w:t xml:space="preserve"> and can be summarised by the following steps: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1. </w:t>
      </w:r>
      <w:proofErr w:type="gramStart"/>
      <w:r>
        <w:rPr>
          <w:rFonts w:ascii="SFRM1000" w:hAnsi="SFRM1000" w:cs="SFRM1000"/>
          <w:sz w:val="20"/>
          <w:szCs w:val="20"/>
        </w:rPr>
        <w:t>scroll</w:t>
      </w:r>
      <w:proofErr w:type="gramEnd"/>
      <w:r>
        <w:rPr>
          <w:rFonts w:ascii="SFRM1000" w:hAnsi="SFRM1000" w:cs="SFRM1000"/>
          <w:sz w:val="20"/>
          <w:szCs w:val="20"/>
        </w:rPr>
        <w:t xml:space="preserve"> to the bottom of the page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2. </w:t>
      </w:r>
      <w:proofErr w:type="gramStart"/>
      <w:r>
        <w:rPr>
          <w:rFonts w:ascii="SFRM1000" w:hAnsi="SFRM1000" w:cs="SFRM1000"/>
          <w:sz w:val="20"/>
          <w:szCs w:val="20"/>
        </w:rPr>
        <w:t>wait</w:t>
      </w:r>
      <w:proofErr w:type="gramEnd"/>
      <w:r>
        <w:rPr>
          <w:rFonts w:ascii="SFRM1000" w:hAnsi="SFRM1000" w:cs="SFRM1000"/>
          <w:sz w:val="20"/>
          <w:szCs w:val="20"/>
        </w:rPr>
        <w:t xml:space="preserve"> long enough for the next 10 tweets to be loaded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3. </w:t>
      </w:r>
      <w:proofErr w:type="gramStart"/>
      <w:r>
        <w:rPr>
          <w:rFonts w:ascii="SFRM1000" w:hAnsi="SFRM1000" w:cs="SFRM1000"/>
          <w:sz w:val="20"/>
          <w:szCs w:val="20"/>
        </w:rPr>
        <w:t>scroll</w:t>
      </w:r>
      <w:proofErr w:type="gramEnd"/>
      <w:r>
        <w:rPr>
          <w:rFonts w:ascii="SFRM1000" w:hAnsi="SFRM1000" w:cs="SFRM1000"/>
          <w:sz w:val="20"/>
          <w:szCs w:val="20"/>
        </w:rPr>
        <w:t xml:space="preserve"> to the bottom of the page again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4. Repeat steps 2. </w:t>
      </w:r>
      <w:proofErr w:type="gramStart"/>
      <w:r>
        <w:rPr>
          <w:rFonts w:ascii="SFRM1000" w:hAnsi="SFRM1000" w:cs="SFRM1000"/>
          <w:sz w:val="20"/>
          <w:szCs w:val="20"/>
        </w:rPr>
        <w:t>and</w:t>
      </w:r>
      <w:proofErr w:type="gramEnd"/>
      <w:r>
        <w:rPr>
          <w:rFonts w:ascii="SFRM1000" w:hAnsi="SFRM1000" w:cs="SFRM1000"/>
          <w:sz w:val="20"/>
          <w:szCs w:val="20"/>
        </w:rPr>
        <w:t xml:space="preserve"> 3. </w:t>
      </w:r>
      <w:proofErr w:type="gramStart"/>
      <w:r>
        <w:rPr>
          <w:rFonts w:ascii="SFRM1000" w:hAnsi="SFRM1000" w:cs="SFRM1000"/>
          <w:sz w:val="20"/>
          <w:szCs w:val="20"/>
        </w:rPr>
        <w:t>until</w:t>
      </w:r>
      <w:proofErr w:type="gramEnd"/>
      <w:r>
        <w:rPr>
          <w:rFonts w:ascii="SFRM1000" w:hAnsi="SFRM1000" w:cs="SFRM1000"/>
          <w:sz w:val="20"/>
          <w:szCs w:val="20"/>
        </w:rPr>
        <w:t xml:space="preserve"> no more tweets load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programme to automate this process was written in Python, importing the Selenium </w:t>
      </w:r>
      <w:proofErr w:type="spellStart"/>
      <w:r>
        <w:rPr>
          <w:rFonts w:ascii="SFRM1000" w:hAnsi="SFRM1000" w:cs="SFRM1000"/>
          <w:sz w:val="20"/>
          <w:szCs w:val="20"/>
        </w:rPr>
        <w:t>WebDriver</w:t>
      </w:r>
      <w:proofErr w:type="spellEnd"/>
      <w:r>
        <w:rPr>
          <w:rFonts w:ascii="SFRM1000" w:hAnsi="SFRM1000" w:cs="SFRM1000"/>
          <w:sz w:val="20"/>
          <w:szCs w:val="20"/>
        </w:rPr>
        <w:t xml:space="preserve"> package.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full description of the automation process is described by Algorithms 1 and </w:t>
      </w:r>
      <w:proofErr w:type="gramStart"/>
      <w:r>
        <w:rPr>
          <w:rFonts w:ascii="SFRM1000" w:hAnsi="SFRM1000" w:cs="SFRM1000"/>
          <w:sz w:val="20"/>
          <w:szCs w:val="20"/>
        </w:rPr>
        <w:t>2 .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3.3 Stability considerations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As previously mentioned there are computational constraints to consider when working with a browser.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case of this task it was the working memory</w:t>
      </w:r>
      <w:r>
        <w:rPr>
          <w:rFonts w:ascii="SFRM0700" w:hAnsi="SFRM0700" w:cs="SFRM0700"/>
          <w:sz w:val="14"/>
          <w:szCs w:val="14"/>
        </w:rPr>
        <w:t xml:space="preserve">15 </w:t>
      </w:r>
      <w:r>
        <w:rPr>
          <w:rFonts w:ascii="SFRM1000" w:hAnsi="SFRM1000" w:cs="SFRM1000"/>
          <w:sz w:val="20"/>
          <w:szCs w:val="20"/>
        </w:rPr>
        <w:t>that posed this problem. Because the web browser receives,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stores</w:t>
      </w:r>
      <w:proofErr w:type="gramEnd"/>
      <w:r>
        <w:rPr>
          <w:rFonts w:ascii="SFRM1000" w:hAnsi="SFRM1000" w:cs="SFRM1000"/>
          <w:sz w:val="20"/>
          <w:szCs w:val="20"/>
        </w:rPr>
        <w:t xml:space="preserve"> and renders the information for all tweets, the amount of memory required climbs very quickly. Certain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steps</w:t>
      </w:r>
      <w:proofErr w:type="gramEnd"/>
      <w:r>
        <w:rPr>
          <w:rFonts w:ascii="SFRM1000" w:hAnsi="SFRM1000" w:cs="SFRM1000"/>
          <w:sz w:val="20"/>
          <w:szCs w:val="20"/>
        </w:rPr>
        <w:t xml:space="preserve"> can however be taken to reduce this burden, and can be divided into two branches: programmatic and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organisational</w:t>
      </w:r>
      <w:proofErr w:type="gramEnd"/>
      <w:r>
        <w:rPr>
          <w:rFonts w:ascii="SFRM1000" w:hAnsi="SFRM1000" w:cs="SFRM1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In terms of organisation, it was necessary to create batch-processes to perform </w:t>
      </w:r>
      <w:r>
        <w:rPr>
          <w:rFonts w:ascii="SFTI1000" w:hAnsi="SFTI1000" w:cs="SFTI1000"/>
          <w:sz w:val="20"/>
          <w:szCs w:val="20"/>
        </w:rPr>
        <w:t>scrolling sessions</w:t>
      </w:r>
      <w:r>
        <w:rPr>
          <w:rFonts w:ascii="SFRM1000" w:hAnsi="SFRM1000" w:cs="SFRM1000"/>
          <w:sz w:val="20"/>
          <w:szCs w:val="20"/>
        </w:rPr>
        <w:t>, which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provided</w:t>
      </w:r>
      <w:proofErr w:type="gramEnd"/>
      <w:r>
        <w:rPr>
          <w:rFonts w:ascii="SFRM1000" w:hAnsi="SFRM1000" w:cs="SFRM1000"/>
          <w:sz w:val="20"/>
          <w:szCs w:val="20"/>
        </w:rPr>
        <w:t xml:space="preserve"> control and stability when scrolling downwards over the extremely long dynamically loaded webpage,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TAS.</w:t>
      </w:r>
      <w:proofErr w:type="gramEnd"/>
      <w:r>
        <w:rPr>
          <w:rFonts w:ascii="SFRM1000" w:hAnsi="SFRM1000" w:cs="SFRM1000"/>
          <w:sz w:val="20"/>
          <w:szCs w:val="20"/>
        </w:rPr>
        <w:t xml:space="preserve"> Due to the fact that the number of tweets posted that contain a given search term - over any given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time-span</w:t>
      </w:r>
      <w:proofErr w:type="gramEnd"/>
      <w:r>
        <w:rPr>
          <w:rFonts w:ascii="SFRM1000" w:hAnsi="SFRM1000" w:cs="SFRM1000"/>
          <w:sz w:val="20"/>
          <w:szCs w:val="20"/>
        </w:rPr>
        <w:t xml:space="preserve"> - cannot be known in advance, the size of the batches had to be determined heuristically. The size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determined</w:t>
      </w:r>
      <w:proofErr w:type="gramEnd"/>
      <w:r>
        <w:rPr>
          <w:rFonts w:ascii="SFRM1000" w:hAnsi="SFRM1000" w:cs="SFRM1000"/>
          <w:sz w:val="20"/>
          <w:szCs w:val="20"/>
        </w:rPr>
        <w:t xml:space="preserve"> by the user as a variable defined as the </w:t>
      </w:r>
      <w:proofErr w:type="spellStart"/>
      <w:r>
        <w:rPr>
          <w:rFonts w:ascii="SFTI1000" w:hAnsi="SFTI1000" w:cs="SFTI1000"/>
          <w:sz w:val="20"/>
          <w:szCs w:val="20"/>
        </w:rPr>
        <w:t>scroll.limit</w:t>
      </w:r>
      <w:proofErr w:type="spellEnd"/>
      <w:r>
        <w:rPr>
          <w:rFonts w:ascii="SFRM1000" w:hAnsi="SFRM1000" w:cs="SFRM1000"/>
          <w:sz w:val="20"/>
          <w:szCs w:val="20"/>
        </w:rPr>
        <w:t xml:space="preserve">, which tells </w:t>
      </w:r>
      <w:proofErr w:type="spellStart"/>
      <w:r>
        <w:rPr>
          <w:rFonts w:ascii="SFRM1000" w:hAnsi="SFRM1000" w:cs="SFRM1000"/>
          <w:sz w:val="20"/>
          <w:szCs w:val="20"/>
        </w:rPr>
        <w:t>tells</w:t>
      </w:r>
      <w:proofErr w:type="spellEnd"/>
      <w:r>
        <w:rPr>
          <w:rFonts w:ascii="SFRM1000" w:hAnsi="SFRM1000" w:cs="SFRM1000"/>
          <w:sz w:val="20"/>
          <w:szCs w:val="20"/>
        </w:rPr>
        <w:t xml:space="preserve"> Selenium how many times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to</w:t>
      </w:r>
      <w:proofErr w:type="gramEnd"/>
      <w:r>
        <w:rPr>
          <w:rFonts w:ascii="SFRM1000" w:hAnsi="SFRM1000" w:cs="SFRM1000"/>
          <w:sz w:val="20"/>
          <w:szCs w:val="20"/>
        </w:rPr>
        <w:t xml:space="preserve"> scroll down - pausing for a given time between each scroll to allow TAS to respond and load the next 10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tweets</w:t>
      </w:r>
      <w:proofErr w:type="gramEnd"/>
      <w:r>
        <w:rPr>
          <w:rFonts w:ascii="SFRM1000" w:hAnsi="SFRM1000" w:cs="SFRM1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 greatest gain in performance made through programmatic technique was gained by creating a custom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spellStart"/>
      <w:proofErr w:type="gramStart"/>
      <w:r>
        <w:rPr>
          <w:rFonts w:ascii="SFRM1000" w:hAnsi="SFRM1000" w:cs="SFRM1000"/>
          <w:sz w:val="20"/>
          <w:szCs w:val="20"/>
        </w:rPr>
        <w:t>broswer</w:t>
      </w:r>
      <w:proofErr w:type="spellEnd"/>
      <w:proofErr w:type="gramEnd"/>
      <w:r>
        <w:rPr>
          <w:rFonts w:ascii="SFRM1000" w:hAnsi="SFRM1000" w:cs="SFRM1000"/>
          <w:sz w:val="20"/>
          <w:szCs w:val="20"/>
        </w:rPr>
        <w:t xml:space="preserve"> profile that the Selenium package then called upon when opening the browser. Within such a profile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(</w:t>
      </w:r>
      <w:proofErr w:type="gramStart"/>
      <w:r>
        <w:rPr>
          <w:rFonts w:ascii="SFRM1000" w:hAnsi="SFRM1000" w:cs="SFRM1000"/>
          <w:sz w:val="20"/>
          <w:szCs w:val="20"/>
        </w:rPr>
        <w:t>depending</w:t>
      </w:r>
      <w:proofErr w:type="gramEnd"/>
      <w:r>
        <w:rPr>
          <w:rFonts w:ascii="SFRM1000" w:hAnsi="SFRM1000" w:cs="SFRM1000"/>
          <w:sz w:val="20"/>
          <w:szCs w:val="20"/>
        </w:rPr>
        <w:t xml:space="preserve"> on the choice of browser used</w:t>
      </w:r>
      <w:r>
        <w:rPr>
          <w:rFonts w:ascii="SFRM0700" w:hAnsi="SFRM0700" w:cs="SFRM0700"/>
          <w:sz w:val="14"/>
          <w:szCs w:val="14"/>
        </w:rPr>
        <w:t>16</w:t>
      </w:r>
      <w:r>
        <w:rPr>
          <w:rFonts w:ascii="SFRM1000" w:hAnsi="SFRM1000" w:cs="SFRM1000"/>
          <w:sz w:val="20"/>
          <w:szCs w:val="20"/>
        </w:rPr>
        <w:t>, it is possible to make tweaks such as to prevent images from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being</w:t>
      </w:r>
      <w:proofErr w:type="gramEnd"/>
      <w:r>
        <w:rPr>
          <w:rFonts w:ascii="SFRM1000" w:hAnsi="SFRM1000" w:cs="SFRM1000"/>
          <w:sz w:val="20"/>
          <w:szCs w:val="20"/>
        </w:rPr>
        <w:t xml:space="preserve"> downloaded and rendered, which is of course the main cause of memory allocation. Furthermore, one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lastRenderedPageBreak/>
        <w:t>can</w:t>
      </w:r>
      <w:proofErr w:type="gramEnd"/>
      <w:r>
        <w:rPr>
          <w:rFonts w:ascii="SFRM1000" w:hAnsi="SFRM1000" w:cs="SFRM1000"/>
          <w:sz w:val="20"/>
          <w:szCs w:val="20"/>
        </w:rPr>
        <w:t xml:space="preserve"> provide a chosen identity to present a target address with, which can determine the form of the data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</w:t>
      </w:r>
      <w:proofErr w:type="gramEnd"/>
      <w:r>
        <w:rPr>
          <w:rFonts w:ascii="SFRM1000" w:hAnsi="SFRM1000" w:cs="SFRM1000"/>
          <w:sz w:val="20"/>
          <w:szCs w:val="20"/>
        </w:rPr>
        <w:t xml:space="preserve"> target supplies to a visitor. Presenting oneself, for example, as a 2008 version of a browser could limit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quality of certain meta data that a target sends, with lower quality meaning less information, leading to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lower</w:t>
      </w:r>
      <w:proofErr w:type="gramEnd"/>
      <w:r>
        <w:rPr>
          <w:rFonts w:ascii="SFRM1000" w:hAnsi="SFRM1000" w:cs="SFRM1000"/>
          <w:sz w:val="20"/>
          <w:szCs w:val="20"/>
        </w:rPr>
        <w:t xml:space="preserve"> memory requirements. These ’tricks’ were necessary to allow each scrolling </w:t>
      </w:r>
      <w:r>
        <w:rPr>
          <w:rFonts w:ascii="SFTI1000" w:hAnsi="SFTI1000" w:cs="SFTI1000"/>
          <w:sz w:val="20"/>
          <w:szCs w:val="20"/>
        </w:rPr>
        <w:t xml:space="preserve">session </w:t>
      </w:r>
      <w:r>
        <w:rPr>
          <w:rFonts w:ascii="SFRM1000" w:hAnsi="SFRM1000" w:cs="SFRM1000"/>
          <w:sz w:val="20"/>
          <w:szCs w:val="20"/>
        </w:rPr>
        <w:t>to run as long 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possible</w:t>
      </w:r>
      <w:proofErr w:type="gramEnd"/>
      <w:r>
        <w:rPr>
          <w:rFonts w:ascii="SFRM1000" w:hAnsi="SFRM1000" w:cs="SFRM1000"/>
          <w:sz w:val="20"/>
          <w:szCs w:val="20"/>
        </w:rPr>
        <w:t xml:space="preserve"> before significantly eroding performance or possibly crashing, losing all progress.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In order to design an algorithm capable of </w:t>
      </w:r>
      <w:proofErr w:type="spellStart"/>
      <w:r>
        <w:rPr>
          <w:rFonts w:ascii="SFRM1000" w:hAnsi="SFRM1000" w:cs="SFRM1000"/>
          <w:sz w:val="20"/>
          <w:szCs w:val="20"/>
        </w:rPr>
        <w:t>recursing</w:t>
      </w:r>
      <w:proofErr w:type="spellEnd"/>
      <w:r>
        <w:rPr>
          <w:rFonts w:ascii="SFRM1000" w:hAnsi="SFRM1000" w:cs="SFRM1000"/>
          <w:sz w:val="20"/>
          <w:szCs w:val="20"/>
        </w:rPr>
        <w:t xml:space="preserve"> over the desired time-span of over two years on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interface</w:t>
      </w:r>
      <w:proofErr w:type="gramEnd"/>
      <w:r>
        <w:rPr>
          <w:rFonts w:ascii="SFRM1000" w:hAnsi="SFRM1000" w:cs="SFRM1000"/>
          <w:sz w:val="20"/>
          <w:szCs w:val="20"/>
        </w:rPr>
        <w:t xml:space="preserve">, it was necessary to first carry out many tests to obtain some heuristic parameters for a </w:t>
      </w:r>
      <w:proofErr w:type="spellStart"/>
      <w:r>
        <w:rPr>
          <w:rFonts w:ascii="SFRM1000" w:hAnsi="SFRM1000" w:cs="SFRM1000"/>
          <w:sz w:val="20"/>
          <w:szCs w:val="20"/>
        </w:rPr>
        <w:t>batchprocess.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When</w:t>
      </w:r>
      <w:proofErr w:type="spellEnd"/>
      <w:r>
        <w:rPr>
          <w:rFonts w:ascii="SFRM1000" w:hAnsi="SFRM1000" w:cs="SFRM1000"/>
          <w:sz w:val="20"/>
          <w:szCs w:val="20"/>
        </w:rPr>
        <w:t xml:space="preserve"> the Twitter timeline is being </w:t>
      </w:r>
      <w:r>
        <w:rPr>
          <w:rFonts w:ascii="SFTI1000" w:hAnsi="SFTI1000" w:cs="SFTI1000"/>
          <w:sz w:val="20"/>
          <w:szCs w:val="20"/>
        </w:rPr>
        <w:t>scrolled</w:t>
      </w:r>
      <w:r>
        <w:rPr>
          <w:rFonts w:ascii="SFRM1000" w:hAnsi="SFRM1000" w:cs="SFRM1000"/>
          <w:sz w:val="20"/>
          <w:szCs w:val="20"/>
        </w:rPr>
        <w:t>, it is thought of as reaching ever further back into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past</w:t>
      </w:r>
      <w:proofErr w:type="gramEnd"/>
      <w:r>
        <w:rPr>
          <w:rFonts w:ascii="SFRM1000" w:hAnsi="SFRM1000" w:cs="SFRM1000"/>
          <w:sz w:val="20"/>
          <w:szCs w:val="20"/>
        </w:rPr>
        <w:t xml:space="preserve">. Each time the user scrolls </w:t>
      </w:r>
      <w:proofErr w:type="spellStart"/>
      <w:r>
        <w:rPr>
          <w:rFonts w:ascii="SFRM1000" w:hAnsi="SFRM1000" w:cs="SFRM1000"/>
          <w:sz w:val="20"/>
          <w:szCs w:val="20"/>
        </w:rPr>
        <w:t>downards</w:t>
      </w:r>
      <w:proofErr w:type="spellEnd"/>
      <w:r>
        <w:rPr>
          <w:rFonts w:ascii="SFRM1000" w:hAnsi="SFRM1000" w:cs="SFRM1000"/>
          <w:sz w:val="20"/>
          <w:szCs w:val="20"/>
        </w:rPr>
        <w:t xml:space="preserve"> and loads more tweets, the newly loaded tweets are </w:t>
      </w:r>
      <w:r>
        <w:rPr>
          <w:rFonts w:ascii="SFTI1000" w:hAnsi="SFTI1000" w:cs="SFTI1000"/>
          <w:sz w:val="20"/>
          <w:szCs w:val="20"/>
        </w:rPr>
        <w:t xml:space="preserve">older </w:t>
      </w:r>
      <w:r>
        <w:rPr>
          <w:rFonts w:ascii="SFRM1000" w:hAnsi="SFRM1000" w:cs="SFRM1000"/>
          <w:sz w:val="20"/>
          <w:szCs w:val="20"/>
        </w:rPr>
        <w:t>than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previous tweets.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 target URL is composed manually for each batch, including start and end dates for one of the two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week</w:t>
      </w:r>
      <w:proofErr w:type="gramEnd"/>
      <w:r>
        <w:rPr>
          <w:rFonts w:ascii="SFRM1000" w:hAnsi="SFRM1000" w:cs="SFRM1000"/>
          <w:sz w:val="20"/>
          <w:szCs w:val="20"/>
        </w:rPr>
        <w:t xml:space="preserve"> time blocks and one of the thirteen </w:t>
      </w:r>
      <w:proofErr w:type="spellStart"/>
      <w:r>
        <w:rPr>
          <w:rFonts w:ascii="SFRM1000" w:hAnsi="SFRM1000" w:cs="SFRM1000"/>
          <w:sz w:val="20"/>
          <w:szCs w:val="20"/>
        </w:rPr>
        <w:t>seach</w:t>
      </w:r>
      <w:proofErr w:type="spellEnd"/>
      <w:r>
        <w:rPr>
          <w:rFonts w:ascii="SFRM1000" w:hAnsi="SFRM1000" w:cs="SFRM1000"/>
          <w:sz w:val="20"/>
          <w:szCs w:val="20"/>
        </w:rPr>
        <w:t xml:space="preserve"> terms. This URL is then fed into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 </w:t>
      </w:r>
      <w:proofErr w:type="spellStart"/>
      <w:r>
        <w:rPr>
          <w:rFonts w:ascii="SFTI1000" w:hAnsi="SFTI1000" w:cs="SFTI1000"/>
          <w:sz w:val="20"/>
          <w:szCs w:val="20"/>
        </w:rPr>
        <w:t>scroll.count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variable is initialised to zero. The </w:t>
      </w:r>
      <w:proofErr w:type="spellStart"/>
      <w:r>
        <w:rPr>
          <w:rFonts w:ascii="SFRM1000" w:hAnsi="SFRM1000" w:cs="SFRM1000"/>
          <w:sz w:val="20"/>
          <w:szCs w:val="20"/>
        </w:rPr>
        <w:t>scroll.limit</w:t>
      </w:r>
      <w:proofErr w:type="spellEnd"/>
      <w:r>
        <w:rPr>
          <w:rFonts w:ascii="SFRM1000" w:hAnsi="SFRM1000" w:cs="SFRM1000"/>
          <w:sz w:val="20"/>
          <w:szCs w:val="20"/>
        </w:rPr>
        <w:t xml:space="preserve"> must be sufficient for periods with many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tweets</w:t>
      </w:r>
      <w:proofErr w:type="gramEnd"/>
      <w:r>
        <w:rPr>
          <w:rFonts w:ascii="SFRM1000" w:hAnsi="SFRM1000" w:cs="SFRM1000"/>
          <w:sz w:val="20"/>
          <w:szCs w:val="20"/>
        </w:rPr>
        <w:t xml:space="preserve"> to be fully scrolled, not to lose any tweets. This limit of course differs with each search term as some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return</w:t>
      </w:r>
      <w:proofErr w:type="gramEnd"/>
      <w:r>
        <w:rPr>
          <w:rFonts w:ascii="SFRM1000" w:hAnsi="SFRM1000" w:cs="SFRM1000"/>
          <w:sz w:val="20"/>
          <w:szCs w:val="20"/>
        </w:rPr>
        <w:t xml:space="preserve"> many more tweets than others</w:t>
      </w:r>
      <w:r>
        <w:rPr>
          <w:rFonts w:ascii="SFRM0700" w:hAnsi="SFRM0700" w:cs="SFRM0700"/>
          <w:sz w:val="14"/>
          <w:szCs w:val="14"/>
        </w:rPr>
        <w:t>17</w:t>
      </w:r>
      <w:r>
        <w:rPr>
          <w:rFonts w:ascii="SFRM1000" w:hAnsi="SFRM1000" w:cs="SFRM1000"/>
          <w:sz w:val="20"/>
          <w:szCs w:val="20"/>
        </w:rPr>
        <w:t>. It was heuristically determined that a value of approximately 500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Algorithm 1 describes the iterative process performed by the web scraper for each scroll session defined.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proofErr w:type="gramStart"/>
      <w:r>
        <w:rPr>
          <w:rFonts w:ascii="SFRM0600" w:hAnsi="SFRM0600" w:cs="SFRM0600"/>
          <w:sz w:val="12"/>
          <w:szCs w:val="12"/>
        </w:rPr>
        <w:t>15</w:t>
      </w:r>
      <w:r>
        <w:rPr>
          <w:rFonts w:ascii="SFRM0800" w:hAnsi="SFRM0800" w:cs="SFRM0800"/>
          <w:sz w:val="16"/>
          <w:szCs w:val="16"/>
        </w:rPr>
        <w:t>Random Access Memory (RAM).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16</w:t>
      </w:r>
      <w:r>
        <w:rPr>
          <w:rFonts w:ascii="SFRM0800" w:hAnsi="SFRM0800" w:cs="SFRM0800"/>
          <w:sz w:val="16"/>
          <w:szCs w:val="16"/>
        </w:rPr>
        <w:t xml:space="preserve">Drivers for Mozilla Firefox, Google Chrome and others exist, however </w:t>
      </w:r>
      <w:proofErr w:type="spellStart"/>
      <w:r>
        <w:rPr>
          <w:rFonts w:ascii="SFTI0800" w:hAnsi="SFTI0800" w:cs="SFTI0800"/>
          <w:sz w:val="16"/>
          <w:szCs w:val="16"/>
        </w:rPr>
        <w:t>ChromeDriver</w:t>
      </w:r>
      <w:r>
        <w:rPr>
          <w:rFonts w:ascii="CMSY6" w:hAnsi="CMSY6" w:cs="CMSY6"/>
          <w:sz w:val="12"/>
          <w:szCs w:val="12"/>
        </w:rPr>
        <w:t>y</w:t>
      </w:r>
      <w:proofErr w:type="spellEnd"/>
      <w:r>
        <w:rPr>
          <w:rFonts w:ascii="CMSY6" w:hAnsi="CMSY6" w:cs="CMSY6"/>
          <w:sz w:val="12"/>
          <w:szCs w:val="12"/>
        </w:rPr>
        <w:t xml:space="preserve"> </w:t>
      </w:r>
      <w:r>
        <w:rPr>
          <w:rFonts w:ascii="SFRM0800" w:hAnsi="SFRM0800" w:cs="SFRM0800"/>
          <w:sz w:val="16"/>
          <w:szCs w:val="16"/>
        </w:rPr>
        <w:t>proved itself to be the most reliable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proofErr w:type="gramStart"/>
      <w:r>
        <w:rPr>
          <w:rFonts w:ascii="SFRM0800" w:hAnsi="SFRM0800" w:cs="SFRM0800"/>
          <w:sz w:val="16"/>
          <w:szCs w:val="16"/>
        </w:rPr>
        <w:t>when</w:t>
      </w:r>
      <w:proofErr w:type="gramEnd"/>
      <w:r>
        <w:rPr>
          <w:rFonts w:ascii="SFRM0800" w:hAnsi="SFRM0800" w:cs="SFRM0800"/>
          <w:sz w:val="16"/>
          <w:szCs w:val="16"/>
        </w:rPr>
        <w:t xml:space="preserve"> highly customised.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sz w:val="16"/>
          <w:szCs w:val="16"/>
        </w:rPr>
      </w:pPr>
      <w:r>
        <w:rPr>
          <w:rFonts w:ascii="SFRM0600" w:hAnsi="SFRM0600" w:cs="SFRM0600"/>
          <w:sz w:val="12"/>
          <w:szCs w:val="12"/>
        </w:rPr>
        <w:t>17</w:t>
      </w:r>
      <w:r>
        <w:rPr>
          <w:rFonts w:ascii="SFRM0800" w:hAnsi="SFRM0800" w:cs="SFRM0800"/>
          <w:sz w:val="16"/>
          <w:szCs w:val="16"/>
        </w:rPr>
        <w:t>Compare the number of tweets obtained for search terms ’interest rates’ and ’bull market’.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6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Input: </w:t>
      </w:r>
      <w:r>
        <w:rPr>
          <w:rFonts w:ascii="SFRM1000" w:hAnsi="SFRM1000" w:cs="SFRM1000"/>
          <w:sz w:val="20"/>
          <w:szCs w:val="20"/>
        </w:rPr>
        <w:t xml:space="preserve">target URL, </w:t>
      </w:r>
      <w:proofErr w:type="spellStart"/>
      <w:r>
        <w:rPr>
          <w:rFonts w:ascii="SFRM1000" w:hAnsi="SFRM1000" w:cs="SFRM1000"/>
          <w:sz w:val="20"/>
          <w:szCs w:val="20"/>
        </w:rPr>
        <w:t>scroll.count</w:t>
      </w:r>
      <w:proofErr w:type="spellEnd"/>
      <w:r>
        <w:rPr>
          <w:rFonts w:ascii="SFRM1000" w:hAnsi="SFRM1000" w:cs="SFRM1000"/>
          <w:sz w:val="20"/>
          <w:szCs w:val="20"/>
        </w:rPr>
        <w:t xml:space="preserve">, </w:t>
      </w:r>
      <w:proofErr w:type="spellStart"/>
      <w:r>
        <w:rPr>
          <w:rFonts w:ascii="SFRM1000" w:hAnsi="SFRM1000" w:cs="SFRM1000"/>
          <w:sz w:val="20"/>
          <w:szCs w:val="20"/>
        </w:rPr>
        <w:t>scroll.limit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Output: </w:t>
      </w:r>
      <w:r>
        <w:rPr>
          <w:rFonts w:ascii="SFRM1000" w:hAnsi="SFRM1000" w:cs="SFRM1000"/>
          <w:sz w:val="20"/>
          <w:szCs w:val="20"/>
        </w:rPr>
        <w:t>HTML code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while</w:t>
      </w:r>
      <w:proofErr w:type="gramEnd"/>
      <w:r>
        <w:rPr>
          <w:rFonts w:ascii="SFBX1000" w:hAnsi="SFBX1000" w:cs="SFBX1000"/>
          <w:sz w:val="20"/>
          <w:szCs w:val="20"/>
        </w:rPr>
        <w:t xml:space="preserve"> </w:t>
      </w:r>
      <w:proofErr w:type="spellStart"/>
      <w:r>
        <w:rPr>
          <w:rFonts w:ascii="SFTI1000" w:hAnsi="SFTI1000" w:cs="SFTI1000"/>
          <w:sz w:val="20"/>
          <w:szCs w:val="20"/>
        </w:rPr>
        <w:t>scroll.count</w:t>
      </w:r>
      <w:proofErr w:type="spellEnd"/>
      <w:r>
        <w:rPr>
          <w:rFonts w:ascii="SFTI1000" w:hAnsi="SFTI1000" w:cs="SFTI1000"/>
          <w:sz w:val="20"/>
          <w:szCs w:val="20"/>
        </w:rPr>
        <w:t xml:space="preserve"> less than </w:t>
      </w:r>
      <w:proofErr w:type="spellStart"/>
      <w:r>
        <w:rPr>
          <w:rFonts w:ascii="SFTI1000" w:hAnsi="SFTI1000" w:cs="SFTI1000"/>
          <w:sz w:val="20"/>
          <w:szCs w:val="20"/>
        </w:rPr>
        <w:t>scroll.limit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r>
        <w:rPr>
          <w:rFonts w:ascii="SFBX1000" w:hAnsi="SFBX1000" w:cs="SFBX1000"/>
          <w:sz w:val="20"/>
          <w:szCs w:val="20"/>
        </w:rPr>
        <w:t>do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scroll</w:t>
      </w:r>
      <w:proofErr w:type="gramEnd"/>
      <w:r>
        <w:rPr>
          <w:rFonts w:ascii="SFRM1000" w:hAnsi="SFRM1000" w:cs="SFRM1000"/>
          <w:sz w:val="20"/>
          <w:szCs w:val="20"/>
        </w:rPr>
        <w:t xml:space="preserve"> to bottom of page;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if</w:t>
      </w:r>
      <w:proofErr w:type="gramEnd"/>
      <w:r>
        <w:rPr>
          <w:rFonts w:ascii="SFBX1000" w:hAnsi="SFBX1000" w:cs="SFBX1000"/>
          <w:sz w:val="20"/>
          <w:szCs w:val="20"/>
        </w:rPr>
        <w:t xml:space="preserve"> </w:t>
      </w:r>
      <w:r>
        <w:rPr>
          <w:rFonts w:ascii="SFTI1000" w:hAnsi="SFTI1000" w:cs="SFTI1000"/>
          <w:sz w:val="20"/>
          <w:szCs w:val="20"/>
        </w:rPr>
        <w:t xml:space="preserve">at end of page </w:t>
      </w:r>
      <w:r>
        <w:rPr>
          <w:rFonts w:ascii="SFBX1000" w:hAnsi="SFBX1000" w:cs="SFBX1000"/>
          <w:sz w:val="20"/>
          <w:szCs w:val="20"/>
        </w:rPr>
        <w:t>then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wait</w:t>
      </w:r>
      <w:proofErr w:type="gramEnd"/>
      <w:r>
        <w:rPr>
          <w:rFonts w:ascii="SFRM1000" w:hAnsi="SFRM1000" w:cs="SFRM1000"/>
          <w:sz w:val="20"/>
          <w:szCs w:val="20"/>
        </w:rPr>
        <w:t xml:space="preserve"> 3 seconds for next tweets to load;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current</w:t>
      </w:r>
      <w:proofErr w:type="gramEnd"/>
      <w:r>
        <w:rPr>
          <w:rFonts w:ascii="SFRM1000" w:hAnsi="SFRM1000" w:cs="SFRM1000"/>
          <w:sz w:val="20"/>
          <w:szCs w:val="20"/>
        </w:rPr>
        <w:t xml:space="preserve"> position becomes this one;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else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scroll</w:t>
      </w:r>
      <w:proofErr w:type="gramEnd"/>
      <w:r>
        <w:rPr>
          <w:rFonts w:ascii="SFRM1000" w:hAnsi="SFRM1000" w:cs="SFRM1000"/>
          <w:sz w:val="20"/>
          <w:szCs w:val="20"/>
        </w:rPr>
        <w:t xml:space="preserve"> to bottom of page;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end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end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begin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copy</w:t>
      </w:r>
      <w:proofErr w:type="gramEnd"/>
      <w:r>
        <w:rPr>
          <w:rFonts w:ascii="SFRM1000" w:hAnsi="SFRM1000" w:cs="SFRM1000"/>
          <w:sz w:val="20"/>
          <w:szCs w:val="20"/>
        </w:rPr>
        <w:t xml:space="preserve"> HTML source code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end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Algorithm 1: </w:t>
      </w:r>
      <w:r>
        <w:rPr>
          <w:rFonts w:ascii="SFRM1000" w:hAnsi="SFRM1000" w:cs="SFRM1000"/>
          <w:sz w:val="20"/>
          <w:szCs w:val="20"/>
        </w:rPr>
        <w:t>Iterative web-scraping algorithm for a dynamically loading website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[Algorithm 2] shows how [Algorithm 1] is then extrapolated into a batch process that will scrape tweets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over</w:t>
      </w:r>
      <w:proofErr w:type="gramEnd"/>
      <w:r>
        <w:rPr>
          <w:rFonts w:ascii="SFRM1000" w:hAnsi="SFRM1000" w:cs="SFRM1000"/>
          <w:sz w:val="20"/>
          <w:szCs w:val="20"/>
        </w:rPr>
        <w:t xml:space="preserve"> the desired time-span. Each scroll session covers a data range of two weeks.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Input: </w:t>
      </w:r>
      <w:r>
        <w:rPr>
          <w:rFonts w:ascii="SFRM1000" w:hAnsi="SFRM1000" w:cs="SFRM1000"/>
          <w:sz w:val="20"/>
          <w:szCs w:val="20"/>
        </w:rPr>
        <w:t>time-span start and end dates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Output: </w:t>
      </w:r>
      <w:r>
        <w:rPr>
          <w:rFonts w:ascii="SFRM1000" w:hAnsi="SFRM1000" w:cs="SFRM1000"/>
          <w:sz w:val="20"/>
          <w:szCs w:val="20"/>
        </w:rPr>
        <w:t>HTML code of TAS results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while</w:t>
      </w:r>
      <w:proofErr w:type="gramEnd"/>
      <w:r>
        <w:rPr>
          <w:rFonts w:ascii="SFBX1000" w:hAnsi="SFBX1000" w:cs="SFBX1000"/>
          <w:sz w:val="20"/>
          <w:szCs w:val="20"/>
        </w:rPr>
        <w:t xml:space="preserve"> </w:t>
      </w:r>
      <w:proofErr w:type="spellStart"/>
      <w:r>
        <w:rPr>
          <w:rFonts w:ascii="SFTI1000" w:hAnsi="SFTI1000" w:cs="SFTI1000"/>
          <w:sz w:val="20"/>
          <w:szCs w:val="20"/>
        </w:rPr>
        <w:t>scroll.count</w:t>
      </w:r>
      <w:proofErr w:type="spellEnd"/>
      <w:r>
        <w:rPr>
          <w:rFonts w:ascii="SFTI1000" w:hAnsi="SFTI1000" w:cs="SFTI1000"/>
          <w:sz w:val="20"/>
          <w:szCs w:val="20"/>
        </w:rPr>
        <w:t xml:space="preserve"> less than </w:t>
      </w:r>
      <w:proofErr w:type="spellStart"/>
      <w:r>
        <w:rPr>
          <w:rFonts w:ascii="SFTI1000" w:hAnsi="SFTI1000" w:cs="SFTI1000"/>
          <w:sz w:val="20"/>
          <w:szCs w:val="20"/>
        </w:rPr>
        <w:t>scroll.limit</w:t>
      </w:r>
      <w:proofErr w:type="spellEnd"/>
      <w:r>
        <w:rPr>
          <w:rFonts w:ascii="SFTI1000" w:hAnsi="SFTI1000" w:cs="SFTI1000"/>
          <w:sz w:val="20"/>
          <w:szCs w:val="20"/>
        </w:rPr>
        <w:t xml:space="preserve"> </w:t>
      </w:r>
      <w:r>
        <w:rPr>
          <w:rFonts w:ascii="SFBX1000" w:hAnsi="SFBX1000" w:cs="SFBX1000"/>
          <w:sz w:val="20"/>
          <w:szCs w:val="20"/>
        </w:rPr>
        <w:t>do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scroll</w:t>
      </w:r>
      <w:proofErr w:type="gramEnd"/>
      <w:r>
        <w:rPr>
          <w:rFonts w:ascii="SFRM1000" w:hAnsi="SFRM1000" w:cs="SFRM1000"/>
          <w:sz w:val="20"/>
          <w:szCs w:val="20"/>
        </w:rPr>
        <w:t xml:space="preserve"> to bottom of page;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if</w:t>
      </w:r>
      <w:proofErr w:type="gramEnd"/>
      <w:r>
        <w:rPr>
          <w:rFonts w:ascii="SFBX1000" w:hAnsi="SFBX1000" w:cs="SFBX1000"/>
          <w:sz w:val="20"/>
          <w:szCs w:val="20"/>
        </w:rPr>
        <w:t xml:space="preserve"> </w:t>
      </w:r>
      <w:r>
        <w:rPr>
          <w:rFonts w:ascii="SFTI1000" w:hAnsi="SFTI1000" w:cs="SFTI1000"/>
          <w:sz w:val="20"/>
          <w:szCs w:val="20"/>
        </w:rPr>
        <w:t xml:space="preserve">at end of page </w:t>
      </w:r>
      <w:r>
        <w:rPr>
          <w:rFonts w:ascii="SFBX1000" w:hAnsi="SFBX1000" w:cs="SFBX1000"/>
          <w:sz w:val="20"/>
          <w:szCs w:val="20"/>
        </w:rPr>
        <w:t>then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wait</w:t>
      </w:r>
      <w:proofErr w:type="gramEnd"/>
      <w:r>
        <w:rPr>
          <w:rFonts w:ascii="SFRM1000" w:hAnsi="SFRM1000" w:cs="SFRM1000"/>
          <w:sz w:val="20"/>
          <w:szCs w:val="20"/>
        </w:rPr>
        <w:t xml:space="preserve"> 3 seconds for next tweets to load;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current</w:t>
      </w:r>
      <w:proofErr w:type="gramEnd"/>
      <w:r>
        <w:rPr>
          <w:rFonts w:ascii="SFRM1000" w:hAnsi="SFRM1000" w:cs="SFRM1000"/>
          <w:sz w:val="20"/>
          <w:szCs w:val="20"/>
        </w:rPr>
        <w:t xml:space="preserve"> position becomes this one;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else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scroll</w:t>
      </w:r>
      <w:proofErr w:type="gramEnd"/>
      <w:r>
        <w:rPr>
          <w:rFonts w:ascii="SFRM1000" w:hAnsi="SFRM1000" w:cs="SFRM1000"/>
          <w:sz w:val="20"/>
          <w:szCs w:val="20"/>
        </w:rPr>
        <w:t xml:space="preserve"> to bottom of page;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end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end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begin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copy</w:t>
      </w:r>
      <w:proofErr w:type="gramEnd"/>
      <w:r>
        <w:rPr>
          <w:rFonts w:ascii="SFRM1000" w:hAnsi="SFRM1000" w:cs="SFRM1000"/>
          <w:sz w:val="20"/>
          <w:szCs w:val="20"/>
        </w:rPr>
        <w:t xml:space="preserve"> HTML source code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lastRenderedPageBreak/>
        <w:t>end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 xml:space="preserve">Algorithm 2: </w:t>
      </w:r>
      <w:r>
        <w:rPr>
          <w:rFonts w:ascii="SFRM1000" w:hAnsi="SFRM1000" w:cs="SFRM1000"/>
          <w:sz w:val="20"/>
          <w:szCs w:val="20"/>
        </w:rPr>
        <w:t xml:space="preserve">Batch-process </w:t>
      </w:r>
      <w:proofErr w:type="gramStart"/>
      <w:r>
        <w:rPr>
          <w:rFonts w:ascii="SFRM1000" w:hAnsi="SFRM1000" w:cs="SFRM1000"/>
          <w:sz w:val="20"/>
          <w:szCs w:val="20"/>
        </w:rPr>
        <w:t>algorithm to recursively scrape</w:t>
      </w:r>
      <w:proofErr w:type="gramEnd"/>
      <w:r>
        <w:rPr>
          <w:rFonts w:ascii="SFRM1000" w:hAnsi="SFRM1000" w:cs="SFRM1000"/>
          <w:sz w:val="20"/>
          <w:szCs w:val="20"/>
        </w:rPr>
        <w:t xml:space="preserve"> over desired time-span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7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3.4 Parsing the HTML code</w:t>
      </w:r>
    </w:p>
    <w:p w:rsidR="00562550" w:rsidRDefault="00562550" w:rsidP="00562550">
      <w:pPr>
        <w:autoSpaceDE w:val="0"/>
        <w:autoSpaceDN w:val="0"/>
        <w:adjustRightInd w:val="0"/>
        <w:rPr>
          <w:rFonts w:ascii="SFTI1000" w:hAnsi="SFTI1000" w:cs="SFTI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 parts of the data that are useful for this study are summarised in Table 1 below. The </w:t>
      </w:r>
      <w:r>
        <w:rPr>
          <w:rFonts w:ascii="SFTI1000" w:hAnsi="SFTI1000" w:cs="SFTI1000"/>
          <w:sz w:val="20"/>
          <w:szCs w:val="20"/>
        </w:rPr>
        <w:t>Description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column</w:t>
      </w:r>
      <w:proofErr w:type="gramEnd"/>
      <w:r>
        <w:rPr>
          <w:rFonts w:ascii="SFRM1000" w:hAnsi="SFRM1000" w:cs="SFRM1000"/>
          <w:sz w:val="20"/>
          <w:szCs w:val="20"/>
        </w:rPr>
        <w:t xml:space="preserve"> outlines the data available for each tweet, whereas the </w:t>
      </w:r>
      <w:r>
        <w:rPr>
          <w:rFonts w:ascii="SFTI1000" w:hAnsi="SFTI1000" w:cs="SFTI1000"/>
          <w:sz w:val="20"/>
          <w:szCs w:val="20"/>
        </w:rPr>
        <w:t xml:space="preserve">Usage </w:t>
      </w:r>
      <w:r>
        <w:rPr>
          <w:rFonts w:ascii="SFRM1000" w:hAnsi="SFRM1000" w:cs="SFRM1000"/>
          <w:sz w:val="20"/>
          <w:szCs w:val="20"/>
        </w:rPr>
        <w:t>column describes what was ultimately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extracted</w:t>
      </w:r>
      <w:proofErr w:type="gramEnd"/>
      <w:r>
        <w:rPr>
          <w:rFonts w:ascii="SFRM1000" w:hAnsi="SFRM1000" w:cs="SFRM1000"/>
          <w:sz w:val="20"/>
          <w:szCs w:val="20"/>
        </w:rPr>
        <w:t xml:space="preserve"> for use in the modelling.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Data Description Usage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timestamp</w:t>
      </w:r>
      <w:proofErr w:type="gramEnd"/>
      <w:r>
        <w:rPr>
          <w:rFonts w:ascii="SFRM1000" w:hAnsi="SFRM1000" w:cs="SFRM1000"/>
          <w:sz w:val="20"/>
          <w:szCs w:val="20"/>
        </w:rPr>
        <w:t xml:space="preserve"> A millisecond accurate timestamp The calendar day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tweet-ID</w:t>
      </w:r>
      <w:proofErr w:type="gramEnd"/>
      <w:r>
        <w:rPr>
          <w:rFonts w:ascii="SFRM1000" w:hAnsi="SFRM1000" w:cs="SFRM1000"/>
          <w:sz w:val="20"/>
          <w:szCs w:val="20"/>
        </w:rPr>
        <w:t xml:space="preserve"> A unique identifier Remove any duplicates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tweet</w:t>
      </w:r>
      <w:proofErr w:type="gramEnd"/>
      <w:r>
        <w:rPr>
          <w:rFonts w:ascii="SFRM1000" w:hAnsi="SFRM1000" w:cs="SFRM1000"/>
          <w:sz w:val="20"/>
          <w:szCs w:val="20"/>
        </w:rPr>
        <w:t xml:space="preserve"> text The text string (max.140 characters) Sentiment analysis</w:t>
      </w:r>
    </w:p>
    <w:p w:rsidR="00562550" w:rsidRDefault="00562550" w:rsidP="00562550">
      <w:pPr>
        <w:autoSpaceDE w:val="0"/>
        <w:autoSpaceDN w:val="0"/>
        <w:adjustRightInd w:val="0"/>
        <w:rPr>
          <w:rFonts w:ascii="SFRM0700" w:hAnsi="SFRM0700" w:cs="SFRM0700"/>
          <w:sz w:val="14"/>
          <w:szCs w:val="14"/>
        </w:rPr>
      </w:pPr>
      <w:proofErr w:type="gramStart"/>
      <w:r>
        <w:rPr>
          <w:rFonts w:ascii="SFRM1000" w:hAnsi="SFRM1000" w:cs="SFRM1000"/>
          <w:sz w:val="20"/>
          <w:szCs w:val="20"/>
        </w:rPr>
        <w:t>times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retweeted</w:t>
      </w:r>
      <w:proofErr w:type="spellEnd"/>
      <w:r>
        <w:rPr>
          <w:rFonts w:ascii="SFRM1000" w:hAnsi="SFRM1000" w:cs="SFRM1000"/>
          <w:sz w:val="20"/>
          <w:szCs w:val="20"/>
        </w:rPr>
        <w:t xml:space="preserve"> Number of times a tweet was </w:t>
      </w:r>
      <w:proofErr w:type="spellStart"/>
      <w:r>
        <w:rPr>
          <w:rFonts w:ascii="SFRM1000" w:hAnsi="SFRM1000" w:cs="SFRM1000"/>
          <w:sz w:val="20"/>
          <w:szCs w:val="20"/>
        </w:rPr>
        <w:t>retweeted</w:t>
      </w:r>
      <w:proofErr w:type="spellEnd"/>
      <w:r>
        <w:rPr>
          <w:rFonts w:ascii="SFRM1000" w:hAnsi="SFRM1000" w:cs="SFRM1000"/>
          <w:sz w:val="20"/>
          <w:szCs w:val="20"/>
        </w:rPr>
        <w:t xml:space="preserve"> As variable and weighting factor</w:t>
      </w:r>
      <w:r>
        <w:rPr>
          <w:rFonts w:ascii="SFRM0700" w:hAnsi="SFRM0700" w:cs="SFRM0700"/>
          <w:sz w:val="14"/>
          <w:szCs w:val="14"/>
        </w:rPr>
        <w:t>*</w:t>
      </w:r>
    </w:p>
    <w:p w:rsidR="00562550" w:rsidRDefault="00562550" w:rsidP="00562550">
      <w:pPr>
        <w:autoSpaceDE w:val="0"/>
        <w:autoSpaceDN w:val="0"/>
        <w:adjustRightInd w:val="0"/>
        <w:rPr>
          <w:rFonts w:ascii="SFRM0700" w:hAnsi="SFRM0700" w:cs="SFRM0700"/>
          <w:sz w:val="14"/>
          <w:szCs w:val="14"/>
        </w:rPr>
      </w:pPr>
      <w:proofErr w:type="gramStart"/>
      <w:r>
        <w:rPr>
          <w:rFonts w:ascii="SFRM1000" w:hAnsi="SFRM1000" w:cs="SFRM1000"/>
          <w:sz w:val="20"/>
          <w:szCs w:val="20"/>
        </w:rPr>
        <w:t>times</w:t>
      </w:r>
      <w:proofErr w:type="gramEnd"/>
      <w:r>
        <w:rPr>
          <w:rFonts w:ascii="SFRM1000" w:hAnsi="SFRM1000" w:cs="SFRM1000"/>
          <w:sz w:val="20"/>
          <w:szCs w:val="20"/>
        </w:rPr>
        <w:t xml:space="preserve"> favourites Number of times a tweet was </w:t>
      </w:r>
      <w:proofErr w:type="spellStart"/>
      <w:r>
        <w:rPr>
          <w:rFonts w:ascii="SFRM1000" w:hAnsi="SFRM1000" w:cs="SFRM1000"/>
          <w:sz w:val="20"/>
          <w:szCs w:val="20"/>
        </w:rPr>
        <w:t>favourited</w:t>
      </w:r>
      <w:proofErr w:type="spellEnd"/>
      <w:r>
        <w:rPr>
          <w:rFonts w:ascii="SFRM1000" w:hAnsi="SFRM1000" w:cs="SFRM1000"/>
          <w:sz w:val="20"/>
          <w:szCs w:val="20"/>
        </w:rPr>
        <w:t xml:space="preserve"> As variable and weighting factor</w:t>
      </w:r>
      <w:r>
        <w:rPr>
          <w:rFonts w:ascii="SFRM0700" w:hAnsi="SFRM0700" w:cs="SFRM0700"/>
          <w:sz w:val="14"/>
          <w:szCs w:val="14"/>
        </w:rPr>
        <w:t>*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Table 1: Summary of Twitter data usage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* This is explained in detail in </w:t>
      </w:r>
      <w:proofErr w:type="spellStart"/>
      <w:r>
        <w:rPr>
          <w:rFonts w:ascii="SFRM1000" w:hAnsi="SFRM1000" w:cs="SFRM1000"/>
          <w:sz w:val="20"/>
          <w:szCs w:val="20"/>
        </w:rPr>
        <w:t>SectionXX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3.5 How is the HTML code parsed?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As was </w:t>
      </w:r>
      <w:proofErr w:type="gramStart"/>
      <w:r>
        <w:rPr>
          <w:rFonts w:ascii="SFRM1000" w:hAnsi="SFRM1000" w:cs="SFRM1000"/>
          <w:sz w:val="20"/>
          <w:szCs w:val="20"/>
        </w:rPr>
        <w:t>alluded</w:t>
      </w:r>
      <w:proofErr w:type="gramEnd"/>
      <w:r>
        <w:rPr>
          <w:rFonts w:ascii="SFRM1000" w:hAnsi="SFRM1000" w:cs="SFRM1000"/>
          <w:sz w:val="20"/>
          <w:szCs w:val="20"/>
        </w:rPr>
        <w:t xml:space="preserve"> to in </w:t>
      </w:r>
      <w:commentRangeStart w:id="10"/>
      <w:r>
        <w:rPr>
          <w:rFonts w:ascii="SFTT1000" w:hAnsi="SFTT1000" w:cs="SFTT1000"/>
          <w:sz w:val="20"/>
          <w:szCs w:val="20"/>
        </w:rPr>
        <w:t>Section</w:t>
      </w:r>
      <w:r>
        <w:rPr>
          <w:rFonts w:ascii="SFRM1000" w:hAnsi="SFRM1000" w:cs="SFRM1000"/>
          <w:sz w:val="20"/>
          <w:szCs w:val="20"/>
        </w:rPr>
        <w:t xml:space="preserve">, </w:t>
      </w:r>
      <w:commentRangeEnd w:id="10"/>
      <w:r w:rsidR="002250DF">
        <w:rPr>
          <w:rStyle w:val="CommentReference"/>
        </w:rPr>
        <w:commentReference w:id="10"/>
      </w:r>
      <w:r>
        <w:rPr>
          <w:rFonts w:ascii="SFRM1000" w:hAnsi="SFRM1000" w:cs="SFRM1000"/>
          <w:sz w:val="20"/>
          <w:szCs w:val="20"/>
        </w:rPr>
        <w:t>TAS represents the most accessible means of obtaining the desired Twitter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data</w:t>
      </w:r>
      <w:proofErr w:type="gramEnd"/>
      <w:r>
        <w:rPr>
          <w:rFonts w:ascii="SFRM1000" w:hAnsi="SFRM1000" w:cs="SFRM1000"/>
          <w:sz w:val="20"/>
          <w:szCs w:val="20"/>
        </w:rPr>
        <w:t>. Before a suitable web-scraper can be outlined, a description of the interface offered by TAS must be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given</w:t>
      </w:r>
      <w:proofErr w:type="gramEnd"/>
      <w:r>
        <w:rPr>
          <w:rFonts w:ascii="SFRM1000" w:hAnsi="SFRM1000" w:cs="SFRM1000"/>
          <w:sz w:val="20"/>
          <w:szCs w:val="20"/>
        </w:rPr>
        <w:t xml:space="preserve">. TAS is a </w:t>
      </w:r>
      <w:r>
        <w:rPr>
          <w:rFonts w:ascii="SFTI1000" w:hAnsi="SFTI1000" w:cs="SFTI1000"/>
          <w:sz w:val="20"/>
          <w:szCs w:val="20"/>
        </w:rPr>
        <w:t xml:space="preserve">dynamically loading </w:t>
      </w:r>
      <w:r>
        <w:rPr>
          <w:rFonts w:ascii="SFRM1000" w:hAnsi="SFRM1000" w:cs="SFRM1000"/>
          <w:sz w:val="20"/>
          <w:szCs w:val="20"/>
        </w:rPr>
        <w:t>webpage interface to a database. This means, that it holds a great deal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of</w:t>
      </w:r>
      <w:proofErr w:type="gramEnd"/>
      <w:r>
        <w:rPr>
          <w:rFonts w:ascii="SFRM1000" w:hAnsi="SFRM1000" w:cs="SFRM1000"/>
          <w:sz w:val="20"/>
          <w:szCs w:val="20"/>
        </w:rPr>
        <w:t xml:space="preserve"> information, but when it called upon it displays only a small portion of the results to begin with;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next</w:t>
      </w:r>
      <w:proofErr w:type="gramEnd"/>
      <w:r>
        <w:rPr>
          <w:rFonts w:ascii="SFRM1000" w:hAnsi="SFRM1000" w:cs="SFRM1000"/>
          <w:sz w:val="20"/>
          <w:szCs w:val="20"/>
        </w:rPr>
        <w:t xml:space="preserve"> portion of results being loaded as soon as the user has scrolled to the bottom of the webpage. This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is</w:t>
      </w:r>
      <w:proofErr w:type="gramEnd"/>
      <w:r>
        <w:rPr>
          <w:rFonts w:ascii="SFRM1000" w:hAnsi="SFRM1000" w:cs="SFRM1000"/>
          <w:sz w:val="20"/>
          <w:szCs w:val="20"/>
        </w:rPr>
        <w:t xml:space="preserve"> common feature implemented by many websites that host data-heavy content, as it enhances the user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experience</w:t>
      </w:r>
      <w:proofErr w:type="gramEnd"/>
      <w:r>
        <w:rPr>
          <w:rFonts w:ascii="SFRM1000" w:hAnsi="SFRM1000" w:cs="SFRM1000"/>
          <w:sz w:val="20"/>
          <w:szCs w:val="20"/>
        </w:rPr>
        <w:t xml:space="preserve"> by delivering a </w:t>
      </w:r>
      <w:r>
        <w:rPr>
          <w:rFonts w:ascii="SFTI1000" w:hAnsi="SFTI1000" w:cs="SFTI1000"/>
          <w:sz w:val="20"/>
          <w:szCs w:val="20"/>
        </w:rPr>
        <w:t xml:space="preserve">lazy evaluation </w:t>
      </w:r>
      <w:r>
        <w:rPr>
          <w:rFonts w:ascii="SFRM1000" w:hAnsi="SFRM1000" w:cs="SFRM1000"/>
          <w:sz w:val="20"/>
          <w:szCs w:val="20"/>
        </w:rPr>
        <w:t xml:space="preserve">or </w:t>
      </w:r>
      <w:r>
        <w:rPr>
          <w:rFonts w:ascii="SFTI1000" w:hAnsi="SFTI1000" w:cs="SFTI1000"/>
          <w:sz w:val="20"/>
          <w:szCs w:val="20"/>
        </w:rPr>
        <w:t xml:space="preserve">just in time </w:t>
      </w:r>
      <w:r>
        <w:rPr>
          <w:rFonts w:ascii="SFRM1000" w:hAnsi="SFRM1000" w:cs="SFRM1000"/>
          <w:sz w:val="20"/>
          <w:szCs w:val="20"/>
        </w:rPr>
        <w:t>approach - data is loaded only at the moment it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required</w:t>
      </w:r>
      <w:proofErr w:type="gramEnd"/>
      <w:r>
        <w:rPr>
          <w:rFonts w:ascii="SFRM1000" w:hAnsi="SFRM1000" w:cs="SFRM1000"/>
          <w:sz w:val="20"/>
          <w:szCs w:val="20"/>
        </w:rPr>
        <w:t>. Other examples are the Google image search results page and a Facebook user’s main news feed.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 the case of TAS, roughly 20 results (i.e. 20 tweets) for a given search are first returned, with the next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10 being loaded dynamically once the user has scrolled to bottom of the page. Given this, it immediately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becomes</w:t>
      </w:r>
      <w:proofErr w:type="gramEnd"/>
      <w:r>
        <w:rPr>
          <w:rFonts w:ascii="SFRM1000" w:hAnsi="SFRM1000" w:cs="SFRM1000"/>
          <w:sz w:val="20"/>
          <w:szCs w:val="20"/>
        </w:rPr>
        <w:t xml:space="preserve"> clear, which difficulties are introduced by using TAS when trying to obtain data over a time-span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of</w:t>
      </w:r>
      <w:proofErr w:type="gramEnd"/>
      <w:r>
        <w:rPr>
          <w:rFonts w:ascii="SFRM1000" w:hAnsi="SFRM1000" w:cs="SFRM1000"/>
          <w:sz w:val="20"/>
          <w:szCs w:val="20"/>
        </w:rPr>
        <w:t xml:space="preserve"> several years: it is necessary to scroll to the bottom of a webpage for every 10 tweets.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To put this into perspective, the Twitter data that was used in the final analysis of this study contained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BX1000" w:hAnsi="SFBX1000" w:cs="SFBX1000"/>
          <w:sz w:val="20"/>
          <w:szCs w:val="20"/>
        </w:rPr>
        <w:t>2,350,217 tweets</w:t>
      </w:r>
      <w:r>
        <w:rPr>
          <w:rFonts w:ascii="SFRM1000" w:hAnsi="SFRM1000" w:cs="SFRM1000"/>
          <w:sz w:val="20"/>
          <w:szCs w:val="20"/>
        </w:rPr>
        <w:t>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Search term Total tweets Time-span coverage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(</w:t>
      </w:r>
      <w:proofErr w:type="gramStart"/>
      <w:r>
        <w:rPr>
          <w:rFonts w:ascii="SFRM1000" w:hAnsi="SFRM1000" w:cs="SFRM1000"/>
          <w:sz w:val="20"/>
          <w:szCs w:val="20"/>
        </w:rPr>
        <w:t>days</w:t>
      </w:r>
      <w:proofErr w:type="gramEnd"/>
      <w:r>
        <w:rPr>
          <w:rFonts w:ascii="SFRM1000" w:hAnsi="SFRM1000" w:cs="SFRM1000"/>
          <w:sz w:val="20"/>
          <w:szCs w:val="20"/>
        </w:rPr>
        <w:t>) (% of 982 days)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bear</w:t>
      </w:r>
      <w:proofErr w:type="gramEnd"/>
      <w:r>
        <w:rPr>
          <w:rFonts w:ascii="SFRM1000" w:hAnsi="SFRM1000" w:cs="SFRM1000"/>
          <w:sz w:val="20"/>
          <w:szCs w:val="20"/>
        </w:rPr>
        <w:t xml:space="preserve"> market 47,924 963 98.1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bull</w:t>
      </w:r>
      <w:proofErr w:type="gramEnd"/>
      <w:r>
        <w:rPr>
          <w:rFonts w:ascii="SFRM1000" w:hAnsi="SFRM1000" w:cs="SFRM1000"/>
          <w:sz w:val="20"/>
          <w:szCs w:val="20"/>
        </w:rPr>
        <w:t xml:space="preserve"> market 74,937 965 98.3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spellStart"/>
      <w:proofErr w:type="gramStart"/>
      <w:r>
        <w:rPr>
          <w:rFonts w:ascii="SFRM1000" w:hAnsi="SFRM1000" w:cs="SFRM1000"/>
          <w:sz w:val="20"/>
          <w:szCs w:val="20"/>
        </w:rPr>
        <w:t>dow</w:t>
      </w:r>
      <w:proofErr w:type="spellEnd"/>
      <w:proofErr w:type="gramEnd"/>
      <w:r>
        <w:rPr>
          <w:rFonts w:ascii="SFRM1000" w:hAnsi="SFRM1000" w:cs="SFRM1000"/>
          <w:sz w:val="20"/>
          <w:szCs w:val="20"/>
        </w:rPr>
        <w:t xml:space="preserve"> jones 250,112 982 100.0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spellStart"/>
      <w:proofErr w:type="gramStart"/>
      <w:r>
        <w:rPr>
          <w:rFonts w:ascii="SFRM1000" w:hAnsi="SFRM1000" w:cs="SFRM1000"/>
          <w:sz w:val="20"/>
          <w:szCs w:val="20"/>
        </w:rPr>
        <w:t>dow</w:t>
      </w:r>
      <w:proofErr w:type="spellEnd"/>
      <w:proofErr w:type="gramEnd"/>
      <w:r>
        <w:rPr>
          <w:rFonts w:ascii="SFRM1000" w:hAnsi="SFRM1000" w:cs="SFRM1000"/>
          <w:sz w:val="20"/>
          <w:szCs w:val="20"/>
        </w:rPr>
        <w:t xml:space="preserve"> SPDR 1,628 700 71.3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spellStart"/>
      <w:proofErr w:type="gramStart"/>
      <w:r>
        <w:rPr>
          <w:rFonts w:ascii="SFRM1000" w:hAnsi="SFRM1000" w:cs="SFRM1000"/>
          <w:sz w:val="20"/>
          <w:szCs w:val="20"/>
        </w:rPr>
        <w:t>dow</w:t>
      </w:r>
      <w:proofErr w:type="spellEnd"/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wallstreet</w:t>
      </w:r>
      <w:proofErr w:type="spellEnd"/>
      <w:r>
        <w:rPr>
          <w:rFonts w:ascii="SFRM1000" w:hAnsi="SFRM1000" w:cs="SFRM1000"/>
          <w:sz w:val="20"/>
          <w:szCs w:val="20"/>
        </w:rPr>
        <w:t xml:space="preserve"> 26,395 921 93.8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federal</w:t>
      </w:r>
      <w:proofErr w:type="gramEnd"/>
      <w:r>
        <w:rPr>
          <w:rFonts w:ascii="SFRM1000" w:hAnsi="SFRM1000" w:cs="SFRM1000"/>
          <w:sz w:val="20"/>
          <w:szCs w:val="20"/>
        </w:rPr>
        <w:t xml:space="preserve"> reserve 378,970 904 92.1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financial</w:t>
      </w:r>
      <w:proofErr w:type="gramEnd"/>
      <w:r>
        <w:rPr>
          <w:rFonts w:ascii="SFRM1000" w:hAnsi="SFRM1000" w:cs="SFRM1000"/>
          <w:sz w:val="20"/>
          <w:szCs w:val="20"/>
        </w:rPr>
        <w:t xml:space="preserve"> crisis 261,500 922 93.9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spellStart"/>
      <w:proofErr w:type="gramStart"/>
      <w:r>
        <w:rPr>
          <w:rFonts w:ascii="SFRM1000" w:hAnsi="SFRM1000" w:cs="SFRM1000"/>
          <w:sz w:val="20"/>
          <w:szCs w:val="20"/>
        </w:rPr>
        <w:t>goldman</w:t>
      </w:r>
      <w:proofErr w:type="spellEnd"/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sachs</w:t>
      </w:r>
      <w:proofErr w:type="spellEnd"/>
      <w:r>
        <w:rPr>
          <w:rFonts w:ascii="SFRM1000" w:hAnsi="SFRM1000" w:cs="SFRM1000"/>
          <w:sz w:val="20"/>
          <w:szCs w:val="20"/>
        </w:rPr>
        <w:t xml:space="preserve"> 289,485 909 92.6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interest</w:t>
      </w:r>
      <w:proofErr w:type="gramEnd"/>
      <w:r>
        <w:rPr>
          <w:rFonts w:ascii="SFRM1000" w:hAnsi="SFRM1000" w:cs="SFRM1000"/>
          <w:sz w:val="20"/>
          <w:szCs w:val="20"/>
        </w:rPr>
        <w:t xml:space="preserve"> rates 396,765 857 87.3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market</w:t>
      </w:r>
      <w:proofErr w:type="gramEnd"/>
      <w:r>
        <w:rPr>
          <w:rFonts w:ascii="SFRM1000" w:hAnsi="SFRM1000" w:cs="SFRM1000"/>
          <w:sz w:val="20"/>
          <w:szCs w:val="20"/>
        </w:rPr>
        <w:t xml:space="preserve"> volatility 60,858 970 98.8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spellStart"/>
      <w:proofErr w:type="gramStart"/>
      <w:r>
        <w:rPr>
          <w:rFonts w:ascii="SFRM1000" w:hAnsi="SFRM1000" w:cs="SFRM1000"/>
          <w:sz w:val="20"/>
          <w:szCs w:val="20"/>
        </w:rPr>
        <w:t>obama</w:t>
      </w:r>
      <w:proofErr w:type="spellEnd"/>
      <w:proofErr w:type="gramEnd"/>
      <w:r>
        <w:rPr>
          <w:rFonts w:ascii="SFRM1000" w:hAnsi="SFRM1000" w:cs="SFRM1000"/>
          <w:sz w:val="20"/>
          <w:szCs w:val="20"/>
        </w:rPr>
        <w:t xml:space="preserve"> economy 202,654 908 92.5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oil</w:t>
      </w:r>
      <w:proofErr w:type="gramEnd"/>
      <w:r>
        <w:rPr>
          <w:rFonts w:ascii="SFRM1000" w:hAnsi="SFRM1000" w:cs="SFRM1000"/>
          <w:sz w:val="20"/>
          <w:szCs w:val="20"/>
        </w:rPr>
        <w:t xml:space="preserve"> prices 219,766 785 79.9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stock</w:t>
      </w:r>
      <w:proofErr w:type="gramEnd"/>
      <w:r>
        <w:rPr>
          <w:rFonts w:ascii="SFRM1000" w:hAnsi="SFRM1000" w:cs="SFRM1000"/>
          <w:sz w:val="20"/>
          <w:szCs w:val="20"/>
        </w:rPr>
        <w:t xml:space="preserve"> prices 139,223 982 100.0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Table 2: Breakdown of the total number of tweets extracted by search term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8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3.6 Pre-processing tweet text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1. Here we show what kind of things had to be removed (example of the hex code for smileys etc.)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 xml:space="preserve">2. Some things left in because certain sentiment models actually use them, e.g. </w:t>
      </w:r>
      <w:r>
        <w:rPr>
          <w:rFonts w:ascii="SFBX1000" w:hAnsi="SFBX1000" w:cs="SFBX1000"/>
          <w:sz w:val="20"/>
          <w:szCs w:val="20"/>
        </w:rPr>
        <w:t>:-)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3. Explanation of how regex code using Perl engine and hex-codes was used with a code snippet linked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in</w:t>
      </w:r>
      <w:proofErr w:type="gramEnd"/>
      <w:r>
        <w:rPr>
          <w:rFonts w:ascii="SFRM1000" w:hAnsi="SFRM1000" w:cs="SFRM1000"/>
          <w:sz w:val="20"/>
          <w:szCs w:val="20"/>
        </w:rPr>
        <w:t xml:space="preserve"> the appendix.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4. Before and after of one tweet.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3.7 Final output for sentiment analysis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Everything can be interpreted by the SA models to produce reliable results. Here we summarise the final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product</w:t>
      </w:r>
      <w:proofErr w:type="gramEnd"/>
      <w:r>
        <w:rPr>
          <w:rFonts w:ascii="SFRM1000" w:hAnsi="SFRM1000" w:cs="SFRM1000"/>
          <w:sz w:val="20"/>
          <w:szCs w:val="20"/>
        </w:rPr>
        <w:t xml:space="preserve"> of the work detailed in the chapter and summarise how it is stored. </w:t>
      </w:r>
      <w:proofErr w:type="gramStart"/>
      <w:r>
        <w:rPr>
          <w:rFonts w:ascii="SFRM1000" w:hAnsi="SFRM1000" w:cs="SFRM1000"/>
          <w:sz w:val="20"/>
          <w:szCs w:val="20"/>
        </w:rPr>
        <w:t>Description of overall process.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"Gone from HTML code to raw text, cleaned text, ready to process. Next chapter explains how SA was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performed</w:t>
      </w:r>
      <w:proofErr w:type="gramEnd"/>
      <w:r>
        <w:rPr>
          <w:rFonts w:ascii="SFRM1000" w:hAnsi="SFRM1000" w:cs="SFRM1000"/>
          <w:sz w:val="20"/>
          <w:szCs w:val="20"/>
        </w:rPr>
        <w:t xml:space="preserve">." Link here to </w:t>
      </w:r>
      <w:proofErr w:type="gramStart"/>
      <w:r>
        <w:rPr>
          <w:rFonts w:ascii="SFRM1000" w:hAnsi="SFRM1000" w:cs="SFRM1000"/>
          <w:sz w:val="20"/>
          <w:szCs w:val="20"/>
        </w:rPr>
        <w:t>the flow-charts</w:t>
      </w:r>
      <w:proofErr w:type="gramEnd"/>
      <w:r>
        <w:rPr>
          <w:rFonts w:ascii="SFRM1000" w:hAnsi="SFRM1000" w:cs="SFRM1000"/>
          <w:sz w:val="20"/>
          <w:szCs w:val="20"/>
        </w:rPr>
        <w:t xml:space="preserve"> in appendix?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4 Time-series analysis - N versus P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When conducting time-series analysis, there are no hard-and-fast rules governing how many time-periods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must</w:t>
      </w:r>
      <w:proofErr w:type="gramEnd"/>
      <w:r>
        <w:rPr>
          <w:rFonts w:ascii="SFRM1000" w:hAnsi="SFRM1000" w:cs="SFRM1000"/>
          <w:sz w:val="20"/>
          <w:szCs w:val="20"/>
        </w:rPr>
        <w:t xml:space="preserve"> be included to guarantee model robustness. It is a question whose answer changes depending on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data</w:t>
      </w:r>
      <w:proofErr w:type="gramEnd"/>
      <w:r>
        <w:rPr>
          <w:rFonts w:ascii="SFRM1000" w:hAnsi="SFRM1000" w:cs="SFRM1000"/>
          <w:sz w:val="20"/>
          <w:szCs w:val="20"/>
        </w:rPr>
        <w:t xml:space="preserve"> being used. There is a trade-off to be found between three main components: the number of periods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available</w:t>
      </w:r>
      <w:proofErr w:type="gramEnd"/>
      <w:r>
        <w:rPr>
          <w:rFonts w:ascii="SFRM1000" w:hAnsi="SFRM1000" w:cs="SFRM1000"/>
          <w:sz w:val="20"/>
          <w:szCs w:val="20"/>
        </w:rPr>
        <w:t>, the number of covariates used (i.e. the number of model parameters to be estimated) and lastly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level of noise within the data. [Reference - Book by Hyndman?].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There are other </w:t>
      </w:r>
      <w:del w:id="11" w:author="Mitchell, Steven" w:date="2016-03-25T08:49:00Z">
        <w:r w:rsidDel="00226E79">
          <w:rPr>
            <w:rFonts w:ascii="SFRM1000" w:hAnsi="SFRM1000" w:cs="SFRM1000"/>
            <w:sz w:val="20"/>
            <w:szCs w:val="20"/>
          </w:rPr>
          <w:delText xml:space="preserve">considerations </w:delText>
        </w:r>
      </w:del>
      <w:ins w:id="12" w:author="Mitchell, Steven" w:date="2016-03-25T08:49:00Z">
        <w:r w:rsidR="00226E79">
          <w:rPr>
            <w:rFonts w:ascii="SFRM1000" w:hAnsi="SFRM1000" w:cs="SFRM1000"/>
            <w:sz w:val="20"/>
            <w:szCs w:val="20"/>
          </w:rPr>
          <w:t>factors</w:t>
        </w:r>
        <w:r w:rsidR="00226E79">
          <w:rPr>
            <w:rFonts w:ascii="SFRM1000" w:hAnsi="SFRM1000" w:cs="SFRM1000"/>
            <w:sz w:val="20"/>
            <w:szCs w:val="20"/>
          </w:rPr>
          <w:t xml:space="preserve"> </w:t>
        </w:r>
      </w:ins>
      <w:r>
        <w:rPr>
          <w:rFonts w:ascii="SFRM1000" w:hAnsi="SFRM1000" w:cs="SFRM1000"/>
          <w:sz w:val="20"/>
          <w:szCs w:val="20"/>
        </w:rPr>
        <w:t>that should be taken into consideration in the context of financial markets,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and</w:t>
      </w:r>
      <w:proofErr w:type="gramEnd"/>
      <w:r>
        <w:rPr>
          <w:rFonts w:ascii="SFRM1000" w:hAnsi="SFRM1000" w:cs="SFRM1000"/>
          <w:sz w:val="20"/>
          <w:szCs w:val="20"/>
        </w:rPr>
        <w:t xml:space="preserve"> that is of trends and cycles. There are times in which an asset (e.g. a single company stock, oil prices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or</w:t>
      </w:r>
      <w:proofErr w:type="gramEnd"/>
      <w:r>
        <w:rPr>
          <w:rFonts w:ascii="SFRM1000" w:hAnsi="SFRM1000" w:cs="SFRM1000"/>
          <w:sz w:val="20"/>
          <w:szCs w:val="20"/>
        </w:rPr>
        <w:t xml:space="preserve"> an entire index) tends to move in one directions. It shows some level of momentum. The event of such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cycle</w:t>
      </w:r>
      <w:proofErr w:type="gramEnd"/>
      <w:r>
        <w:rPr>
          <w:rFonts w:ascii="SFRM1000" w:hAnsi="SFRM1000" w:cs="SFRM1000"/>
          <w:sz w:val="20"/>
          <w:szCs w:val="20"/>
        </w:rPr>
        <w:t xml:space="preserve"> changing may be labelled a </w:t>
      </w:r>
      <w:r>
        <w:rPr>
          <w:rFonts w:ascii="SFTI1000" w:hAnsi="SFTI1000" w:cs="SFTI1000"/>
          <w:sz w:val="20"/>
          <w:szCs w:val="20"/>
        </w:rPr>
        <w:t xml:space="preserve">fraction </w:t>
      </w:r>
      <w:r>
        <w:rPr>
          <w:rFonts w:ascii="SFRM1000" w:hAnsi="SFRM1000" w:cs="SFRM1000"/>
          <w:sz w:val="20"/>
          <w:szCs w:val="20"/>
        </w:rPr>
        <w:t xml:space="preserve">or </w:t>
      </w:r>
      <w:r>
        <w:rPr>
          <w:rFonts w:ascii="SFTI1000" w:hAnsi="SFTI1000" w:cs="SFTI1000"/>
          <w:sz w:val="20"/>
          <w:szCs w:val="20"/>
        </w:rPr>
        <w:t xml:space="preserve">break </w:t>
      </w:r>
      <w:r>
        <w:rPr>
          <w:rFonts w:ascii="SFRM1000" w:hAnsi="SFRM1000" w:cs="SFRM1000"/>
          <w:sz w:val="20"/>
          <w:szCs w:val="20"/>
        </w:rPr>
        <w:t>in the assets price-path. The approach taken here to deal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with</w:t>
      </w:r>
      <w:proofErr w:type="gramEnd"/>
      <w:r>
        <w:rPr>
          <w:rFonts w:ascii="SFRM1000" w:hAnsi="SFRM1000" w:cs="SFRM1000"/>
          <w:sz w:val="20"/>
          <w:szCs w:val="20"/>
        </w:rPr>
        <w:t xml:space="preserve"> this facet of financial time-series is to make extensive use of a model parameters named </w:t>
      </w:r>
      <w:r>
        <w:rPr>
          <w:rFonts w:ascii="SFBX1000" w:hAnsi="SFBX1000" w:cs="SFBX1000"/>
          <w:sz w:val="20"/>
          <w:szCs w:val="20"/>
        </w:rPr>
        <w:t>frame-size</w:t>
      </w:r>
      <w:r>
        <w:rPr>
          <w:rFonts w:ascii="SFRM1000" w:hAnsi="SFRM1000" w:cs="SFRM1000"/>
          <w:sz w:val="20"/>
          <w:szCs w:val="20"/>
        </w:rPr>
        <w:t>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which</w:t>
      </w:r>
      <w:proofErr w:type="gramEnd"/>
      <w:r>
        <w:rPr>
          <w:rFonts w:ascii="SFRM1000" w:hAnsi="SFRM1000" w:cs="SFRM1000"/>
          <w:sz w:val="20"/>
          <w:szCs w:val="20"/>
        </w:rPr>
        <w:t xml:space="preserve"> describes how many time-periods are used for each model that is fitted. Its usage is explained in more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details</w:t>
      </w:r>
      <w:proofErr w:type="gramEnd"/>
      <w:r>
        <w:rPr>
          <w:rFonts w:ascii="SFRM1000" w:hAnsi="SFRM1000" w:cs="SFRM1000"/>
          <w:sz w:val="20"/>
          <w:szCs w:val="20"/>
        </w:rPr>
        <w:t xml:space="preserve"> in [section: modelling, parameters, shifting the time-frame]</w:t>
      </w:r>
    </w:p>
    <w:p w:rsidR="00562550" w:rsidRDefault="00562550" w:rsidP="00562550">
      <w:r>
        <w:rPr>
          <w:rFonts w:ascii="SFRM1000" w:hAnsi="SFRM1000" w:cs="SFRM1000"/>
          <w:sz w:val="20"/>
          <w:szCs w:val="20"/>
        </w:rPr>
        <w:t>9</w:t>
      </w:r>
      <w:r>
        <w:br w:type="page"/>
      </w:r>
    </w:p>
    <w:p w:rsidR="00126731" w:rsidRDefault="0032578B"/>
    <w:p w:rsidR="00562550" w:rsidRDefault="00562550"/>
    <w:p w:rsidR="00562550" w:rsidRDefault="00562550" w:rsidP="00562550">
      <w:pPr>
        <w:autoSpaceDE w:val="0"/>
        <w:autoSpaceDN w:val="0"/>
        <w:adjustRightInd w:val="0"/>
        <w:rPr>
          <w:rFonts w:ascii="SFRM1728" w:hAnsi="SFRM1728" w:cs="SFRM1728"/>
          <w:color w:val="000000"/>
          <w:sz w:val="34"/>
          <w:szCs w:val="34"/>
        </w:rPr>
      </w:pPr>
      <w:r>
        <w:rPr>
          <w:rFonts w:ascii="SFRM1728" w:hAnsi="SFRM1728" w:cs="SFRM1728"/>
          <w:color w:val="000000"/>
          <w:sz w:val="34"/>
          <w:szCs w:val="34"/>
        </w:rPr>
        <w:t>4_Gradient_Boosting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200" w:hAnsi="SFRM1200" w:cs="SFRM1200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>Nicholas Mitchell</w:t>
      </w:r>
    </w:p>
    <w:p w:rsidR="00562550" w:rsidRDefault="00562550" w:rsidP="00562550">
      <w:pPr>
        <w:autoSpaceDE w:val="0"/>
        <w:autoSpaceDN w:val="0"/>
        <w:adjustRightInd w:val="0"/>
        <w:rPr>
          <w:rFonts w:ascii="SFRM1200" w:hAnsi="SFRM1200" w:cs="SFRM1200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>March 23, 2016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Contents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>1 What is boosting? 2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>2 Building on the basics 2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>3 Gradient boosting 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3.1 The objective . . . . . . . . . . . . . . . . . . . . . . . . . . . . . . . . . . . . . . . . . . . . . 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3.2 General properties . . . . . . . . . . . . . . . . . . . . . . . . . . . . . . . . . . . . . . . . . . 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3.3 Naive functional gradient descent . . . . . . . . . . . . . . . . . . . . . . . . . . . . . . . . . 5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>4 Component-wise functional gradient descent 8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4.1 Definition and properties . . . . . . . . . . . . . . . . . . . . . . . . . . . . . . . . . . . . . . . 8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4.2 Parameter selection . . . . . . . . . . . . . . . . . . . . . . . . . . . . . . . . . . . . . . . . . . 9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4.2.1 Learning rate: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>. . . . . . . . . . . . . . . . . . . . . . . . . . . . . . . . . . . . . . . 9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4.2.2 Stopping iteration: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CMMI7" w:hAnsi="CMMI7" w:cs="CMMI7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. . . . . . . . . . . . . . . . . . . . . . . . . . . . . . . . . . 10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>5 Stochastic gradient boosting 12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>6 Families of distributions 12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6.1 Gaussian . . . . . . . . . . . . . . . . . . . . . . . . . . . . . . . . . . . . . . . . . . . . . . . . 12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6.2 Binomial . . . . . . . . . . . . . . . . . . . . . . . . . . . . . . . . . . . . . . . . . . . . . . . . 13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6.3 Gamma . . . . . . . . . . . . . . . . . . . . . . . . . . . . . . . . . . . . . . . . . . . . . . . . 13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6.4 Inspection within R . . . . . . . . . . . . . . . . . . . . . . . . . . . . . . . . . . . . . . . . . 13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>7 Further work 13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List of Algorithms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1 Component-wise functional gradient boosting . . . . . . . . . . . . . . . . . . . . . . . . . . . . 8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1 What is boosting?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There were several important developments that were necessary to arrive at the model that this study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ultimately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uses. They are each addressed in the following sections, and may be summarised as follows: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1. The first </w:t>
      </w:r>
      <w:r>
        <w:rPr>
          <w:rFonts w:ascii="SFBX1000" w:hAnsi="SFBX1000" w:cs="SFBX1000"/>
          <w:color w:val="000000"/>
          <w:sz w:val="20"/>
          <w:szCs w:val="20"/>
        </w:rPr>
        <w:t xml:space="preserve">boosting </w:t>
      </w:r>
      <w:r>
        <w:rPr>
          <w:rFonts w:ascii="SFRM1000" w:hAnsi="SFRM1000" w:cs="SFRM1000"/>
          <w:color w:val="000000"/>
          <w:sz w:val="20"/>
          <w:szCs w:val="20"/>
        </w:rPr>
        <w:t xml:space="preserve">algorithm was defined: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AdaBoost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Freund et al., 1996, Freund and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Schapire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, 1997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2.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AdaBoost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was re-formulated as </w:t>
      </w:r>
      <w:r>
        <w:rPr>
          <w:rFonts w:ascii="SFBX1000" w:hAnsi="SFBX1000" w:cs="SFBX1000"/>
          <w:color w:val="000000"/>
          <w:sz w:val="20"/>
          <w:szCs w:val="20"/>
        </w:rPr>
        <w:t>gradient descent</w:t>
      </w:r>
      <w:r>
        <w:rPr>
          <w:rFonts w:ascii="SFRM1000" w:hAnsi="SFRM1000" w:cs="SFRM1000"/>
          <w:color w:val="000000"/>
          <w:sz w:val="20"/>
          <w:szCs w:val="20"/>
        </w:rPr>
        <w:t xml:space="preserve">, taking a special loss function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Breiman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et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al. 1998,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Breiman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1999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3.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AdaBoost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was generalised to allow a multiplicity of loss functions: </w:t>
      </w:r>
      <w:r>
        <w:rPr>
          <w:rFonts w:ascii="SFBX1000" w:hAnsi="SFBX1000" w:cs="SFBX1000"/>
          <w:color w:val="000000"/>
          <w:sz w:val="20"/>
          <w:szCs w:val="20"/>
        </w:rPr>
        <w:t xml:space="preserve">gradient boosting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Friedman et al. 2000, Friedman 2001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generalised final product, gradient boosting, can handle regression, classification and ranking problems,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making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it a tool with applications to many problems, in many different contexts.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As listed above, the first notions of boosting stem from work by Freund and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Schapire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SFTT1000" w:hAnsi="SFTT1000" w:cs="SFTT1000"/>
          <w:color w:val="000000"/>
          <w:sz w:val="20"/>
          <w:szCs w:val="20"/>
        </w:rPr>
        <w:t xml:space="preserve">insert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TT1000" w:hAnsi="SFTT1000" w:cs="SFTT1000"/>
          <w:color w:val="000000"/>
          <w:sz w:val="20"/>
          <w:szCs w:val="20"/>
        </w:rPr>
        <w:t>reference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, in which they developed an algorithm named </w:t>
      </w:r>
      <w:proofErr w:type="spellStart"/>
      <w:r>
        <w:rPr>
          <w:rFonts w:ascii="SFTI1000" w:hAnsi="SFTI1000" w:cs="SFTI1000"/>
          <w:color w:val="000000"/>
          <w:sz w:val="20"/>
          <w:szCs w:val="20"/>
        </w:rPr>
        <w:t>AdaBoost</w:t>
      </w:r>
      <w:proofErr w:type="spellEnd"/>
      <w:r>
        <w:rPr>
          <w:rFonts w:ascii="SFTI1000" w:hAnsi="SFTI1000" w:cs="SFTI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(full form: adaptive boosting</w:t>
      </w:r>
      <w:r>
        <w:rPr>
          <w:rFonts w:ascii="SFRM0700" w:hAnsi="SFRM0700" w:cs="SFRM0700"/>
          <w:color w:val="000000"/>
          <w:sz w:val="14"/>
          <w:szCs w:val="14"/>
        </w:rPr>
        <w:t>1</w:t>
      </w:r>
      <w:r>
        <w:rPr>
          <w:rFonts w:ascii="SFRM1000" w:hAnsi="SFRM1000" w:cs="SFRM1000"/>
          <w:color w:val="000000"/>
          <w:sz w:val="20"/>
          <w:szCs w:val="20"/>
        </w:rPr>
        <w:t>) that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gradually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improves model performance on a given data set over a number of iterations. Instead of defining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one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complex function,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AdaBoost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iteratively fits a simple model to the data set. Before the first iteration, all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data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points are considered of equal importance, and so uniformly weighted. In the case of regression with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square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loss, the residual errors produced from each iteration (labelled the </w:t>
      </w:r>
      <w:r>
        <w:rPr>
          <w:rFonts w:ascii="SFTI1000" w:hAnsi="SFTI1000" w:cs="SFTI1000"/>
          <w:color w:val="000000"/>
          <w:sz w:val="20"/>
          <w:szCs w:val="20"/>
        </w:rPr>
        <w:t>shortcomings</w:t>
      </w:r>
      <w:r>
        <w:rPr>
          <w:rFonts w:ascii="SFRM1000" w:hAnsi="SFRM1000" w:cs="SFRM1000"/>
          <w:color w:val="000000"/>
          <w:sz w:val="20"/>
          <w:szCs w:val="20"/>
        </w:rPr>
        <w:t>) are subsequently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used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to re-weight the data points. Each falsely classified point receives more weight (proportional to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log-odds of the previous iteration’s weighted error) and, in a similar fashion, the weights of the correctly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classified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data points are decreased. Finally, all weights are normalised to sum to unity before the next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lastRenderedPageBreak/>
        <w:t>iteration</w:t>
      </w:r>
      <w:r>
        <w:rPr>
          <w:rFonts w:ascii="SFRM0700" w:hAnsi="SFRM0700" w:cs="SFRM0700"/>
          <w:color w:val="000000"/>
          <w:sz w:val="14"/>
          <w:szCs w:val="14"/>
        </w:rPr>
        <w:t>2</w:t>
      </w:r>
      <w:r>
        <w:rPr>
          <w:rFonts w:ascii="SFRM1000" w:hAnsi="SFRM1000" w:cs="SFRM1000"/>
          <w:color w:val="000000"/>
          <w:sz w:val="20"/>
          <w:szCs w:val="20"/>
        </w:rPr>
        <w:t>. This weight adjustment steps instructs the naive model how to prioritise its fit or classification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following iteration - targeting areas where the model performs weakly. It is possible that many mistakes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are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made by the naive base-learner throughout the process at every stage; however, the weights reflect how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many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times each point was classified falsely, and it is the sum of these weights that defines the final model.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shortcomings are the residuals from each fit, which are used to iteratively re-fit a function.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updated after each iteration of re-modelling on the shortcomings, thus incrementally improving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and decreasing the observed error on the data set. If this overall error is thought of as a function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model to be minimised, then the residuals correspond to the negative gradient of that function. In order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to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generalise the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AdaBoost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methodology for other loss functions, (as is described in the following sections),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more useful to retain this concept of gradients when referring to the shortcomings of a model.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Reexpressing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boosting methodology of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AdaBoost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in this generalised way: we are making approximations</w:t>
      </w:r>
    </w:p>
    <w:p w:rsidR="00562550" w:rsidRDefault="00562550" w:rsidP="00562550">
      <w:pPr>
        <w:autoSpaceDE w:val="0"/>
        <w:autoSpaceDN w:val="0"/>
        <w:adjustRightInd w:val="0"/>
        <w:rPr>
          <w:rFonts w:ascii="SFTI1000" w:hAnsi="SFTI1000" w:cs="SFTI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to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gradient of a loss function in each step - this leads to the </w:t>
      </w:r>
      <w:del w:id="13" w:author="Mitchell, Steven" w:date="2016-03-25T09:02:00Z">
        <w:r w:rsidDel="00F75D2F">
          <w:rPr>
            <w:rFonts w:ascii="SFRM1000" w:hAnsi="SFRM1000" w:cs="SFRM1000"/>
            <w:color w:val="000000"/>
            <w:sz w:val="20"/>
            <w:szCs w:val="20"/>
          </w:rPr>
          <w:delText xml:space="preserve">the </w:delText>
        </w:r>
      </w:del>
      <w:r>
        <w:rPr>
          <w:rFonts w:ascii="SFRM1000" w:hAnsi="SFRM1000" w:cs="SFRM1000"/>
          <w:color w:val="000000"/>
          <w:sz w:val="20"/>
          <w:szCs w:val="20"/>
        </w:rPr>
        <w:t xml:space="preserve">descriptive name </w:t>
      </w:r>
      <w:r>
        <w:rPr>
          <w:rFonts w:ascii="SFTI1000" w:hAnsi="SFTI1000" w:cs="SFTI1000"/>
          <w:color w:val="000000"/>
          <w:sz w:val="20"/>
          <w:szCs w:val="20"/>
        </w:rPr>
        <w:t>functional gradient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TI1000" w:hAnsi="SFTI1000" w:cs="SFTI1000"/>
          <w:color w:val="000000"/>
          <w:sz w:val="20"/>
          <w:szCs w:val="20"/>
        </w:rPr>
        <w:t>descent</w:t>
      </w:r>
      <w:proofErr w:type="gramEnd"/>
      <w:r>
        <w:rPr>
          <w:rFonts w:ascii="SFTI1000" w:hAnsi="SFTI1000" w:cs="SFTI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(FGD).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2 Building on the basics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simpl</w:t>
      </w:r>
      <w:ins w:id="14" w:author="Mitchell, Steven" w:date="2016-03-25T09:02:00Z">
        <w:r w:rsidR="00F75D2F">
          <w:rPr>
            <w:rFonts w:ascii="SFRM1000" w:hAnsi="SFRM1000" w:cs="SFRM1000"/>
            <w:color w:val="000000"/>
            <w:sz w:val="20"/>
            <w:szCs w:val="20"/>
          </w:rPr>
          <w:t>e</w:t>
        </w:r>
      </w:ins>
      <w:del w:id="15" w:author="Mitchell, Steven" w:date="2016-03-25T09:02:00Z">
        <w:r w:rsidDel="00F75D2F">
          <w:rPr>
            <w:rFonts w:ascii="SFRM1000" w:hAnsi="SFRM1000" w:cs="SFRM1000"/>
            <w:color w:val="000000"/>
            <w:sz w:val="20"/>
            <w:szCs w:val="20"/>
          </w:rPr>
          <w:delText>y</w:delText>
        </w:r>
      </w:del>
      <w:r>
        <w:rPr>
          <w:rFonts w:ascii="SFRM1000" w:hAnsi="SFRM1000" w:cs="SFRM1000"/>
          <w:color w:val="000000"/>
          <w:sz w:val="20"/>
          <w:szCs w:val="20"/>
        </w:rPr>
        <w:t xml:space="preserve"> idea of linear regression may be thought of as a fundamental idea behind much of the boosting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methodology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used in this study. It is what is often used as a starting point</w:t>
      </w:r>
      <w:r>
        <w:rPr>
          <w:rFonts w:ascii="SFRM0700" w:hAnsi="SFRM0700" w:cs="SFRM0700"/>
          <w:color w:val="000000"/>
          <w:sz w:val="14"/>
          <w:szCs w:val="14"/>
        </w:rPr>
        <w:t xml:space="preserve">3 </w:t>
      </w:r>
      <w:r>
        <w:rPr>
          <w:rFonts w:ascii="SFRM1000" w:hAnsi="SFRM1000" w:cs="SFRM1000"/>
          <w:color w:val="000000"/>
          <w:sz w:val="20"/>
          <w:szCs w:val="20"/>
        </w:rPr>
        <w:t>when building a boosting-based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and so may be considered an elementary building block e.g. when defining in a generalised linear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(GLM).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We consider a function,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 xml:space="preserve">f </w:t>
      </w:r>
      <w:r>
        <w:rPr>
          <w:rFonts w:ascii="CMR10" w:hAnsi="CMR10" w:cs="CMR10"/>
          <w:color w:val="000000"/>
          <w:sz w:val="20"/>
          <w:szCs w:val="20"/>
        </w:rPr>
        <w:t>: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BX10" w:hAnsi="CMBX10" w:cs="CMBX10"/>
          <w:color w:val="000000"/>
          <w:sz w:val="20"/>
          <w:szCs w:val="20"/>
        </w:rPr>
        <w:t xml:space="preserve">X </w:t>
      </w:r>
      <w:r>
        <w:rPr>
          <w:rFonts w:ascii="CMSY10" w:hAnsi="CMSY10" w:cs="CMSY10"/>
          <w:color w:val="000000"/>
          <w:sz w:val="20"/>
          <w:szCs w:val="20"/>
        </w:rPr>
        <w:t xml:space="preserve">! </w:t>
      </w:r>
      <w:r>
        <w:rPr>
          <w:rFonts w:ascii="CMBX10" w:hAnsi="CMBX10" w:cs="CMBX10"/>
          <w:color w:val="000000"/>
          <w:sz w:val="20"/>
          <w:szCs w:val="20"/>
        </w:rPr>
        <w:t>Y</w:t>
      </w:r>
      <w:r>
        <w:rPr>
          <w:rFonts w:ascii="SFRM1000" w:hAnsi="SFRM1000" w:cs="SFRM1000"/>
          <w:color w:val="000000"/>
          <w:sz w:val="20"/>
          <w:szCs w:val="20"/>
        </w:rPr>
        <w:t xml:space="preserve">, that describes a data set by mapping an input, </w:t>
      </w:r>
      <w:r>
        <w:rPr>
          <w:rFonts w:ascii="CMBX10" w:hAnsi="CMBX10" w:cs="CMBX10"/>
          <w:color w:val="000000"/>
          <w:sz w:val="20"/>
          <w:szCs w:val="20"/>
        </w:rPr>
        <w:t xml:space="preserve">X </w:t>
      </w:r>
      <w:r>
        <w:rPr>
          <w:rFonts w:ascii="CMR10" w:hAnsi="CMR10" w:cs="CMR10"/>
          <w:color w:val="000000"/>
          <w:sz w:val="20"/>
          <w:szCs w:val="20"/>
        </w:rPr>
        <w:t>=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SY10" w:hAnsi="CMSY10" w:cs="CMSY10"/>
          <w:color w:val="000000"/>
          <w:sz w:val="20"/>
          <w:szCs w:val="20"/>
        </w:rPr>
        <w:t>f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7" w:hAnsi="CMR7" w:cs="CMR7"/>
          <w:color w:val="000000"/>
          <w:sz w:val="14"/>
          <w:szCs w:val="14"/>
        </w:rPr>
        <w:t>1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;X</w:t>
      </w:r>
      <w:r>
        <w:rPr>
          <w:rFonts w:ascii="CMR7" w:hAnsi="CMR7" w:cs="CMR7"/>
          <w:color w:val="000000"/>
          <w:sz w:val="14"/>
          <w:szCs w:val="14"/>
        </w:rPr>
        <w:t>2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; : : : ;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n</w:t>
      </w:r>
      <w:r>
        <w:rPr>
          <w:rFonts w:ascii="CMSY10" w:hAnsi="CMSY10" w:cs="CMSY10"/>
          <w:color w:val="000000"/>
          <w:sz w:val="20"/>
          <w:szCs w:val="20"/>
        </w:rPr>
        <w:t>g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, to a response variable </w:t>
      </w:r>
      <w:r>
        <w:rPr>
          <w:rFonts w:ascii="CMBX10" w:hAnsi="CMBX10" w:cs="CMBX10"/>
          <w:color w:val="000000"/>
          <w:sz w:val="20"/>
          <w:szCs w:val="20"/>
        </w:rPr>
        <w:t>Y</w:t>
      </w:r>
      <w:r>
        <w:rPr>
          <w:rFonts w:ascii="SFRM1000" w:hAnsi="SFRM1000" w:cs="SFRM1000"/>
          <w:color w:val="000000"/>
          <w:sz w:val="20"/>
          <w:szCs w:val="20"/>
        </w:rPr>
        <w:t>. Given the input and output variables, it is this function,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which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to be approximated. In the classic example of linear regression, this means placing a straight line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over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or through the data set, which is as close as possible to as many of the points within that data set 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possible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. The </w:t>
      </w:r>
      <w:r>
        <w:rPr>
          <w:rFonts w:ascii="SFTI1000" w:hAnsi="SFTI1000" w:cs="SFTI1000"/>
          <w:color w:val="000000"/>
          <w:sz w:val="20"/>
          <w:szCs w:val="20"/>
        </w:rPr>
        <w:t xml:space="preserve">goodness of fit </w:t>
      </w:r>
      <w:r>
        <w:rPr>
          <w:rFonts w:ascii="SFRM1000" w:hAnsi="SFRM1000" w:cs="SFRM1000"/>
          <w:color w:val="000000"/>
          <w:sz w:val="20"/>
          <w:szCs w:val="20"/>
        </w:rPr>
        <w:t>of that line can be quantified and so assessed by some metric on the distance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</w:t>
      </w:r>
      <w:r>
        <w:rPr>
          <w:rFonts w:ascii="SFRM0800" w:hAnsi="SFRM0800" w:cs="SFRM0800"/>
          <w:color w:val="000000"/>
          <w:sz w:val="16"/>
          <w:szCs w:val="16"/>
        </w:rPr>
        <w:t>A qualitative description only is given here. For a more detailed illustration, please refer to the referenced literature.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2</w:t>
      </w:r>
      <w:r>
        <w:rPr>
          <w:rFonts w:ascii="SFRM0800" w:hAnsi="SFRM0800" w:cs="SFRM0800"/>
          <w:color w:val="000000"/>
          <w:sz w:val="16"/>
          <w:szCs w:val="16"/>
        </w:rPr>
        <w:t>As each step is reliant on the previous, the models that are fitted are not independent from one another. Within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context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of machine learning, this is often termed an </w:t>
      </w:r>
      <w:r>
        <w:rPr>
          <w:rFonts w:ascii="SFTI0800" w:hAnsi="SFTI0800" w:cs="SFTI0800"/>
          <w:color w:val="000000"/>
          <w:sz w:val="16"/>
          <w:szCs w:val="16"/>
        </w:rPr>
        <w:t>ensemble method</w:t>
      </w:r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3</w:t>
      </w:r>
      <w:r>
        <w:rPr>
          <w:rFonts w:ascii="SFRM0800" w:hAnsi="SFRM0800" w:cs="SFRM0800"/>
          <w:color w:val="000000"/>
          <w:sz w:val="16"/>
          <w:szCs w:val="16"/>
        </w:rPr>
        <w:t xml:space="preserve">Here we mean in terms of a base-learner and initial </w:t>
      </w:r>
      <w:r>
        <w:rPr>
          <w:rFonts w:ascii="SFTI0800" w:hAnsi="SFTI0800" w:cs="SFTI0800"/>
          <w:color w:val="000000"/>
          <w:sz w:val="16"/>
          <w:szCs w:val="16"/>
        </w:rPr>
        <w:t xml:space="preserve">go-to method </w:t>
      </w:r>
      <w:r>
        <w:rPr>
          <w:rFonts w:ascii="SFRM0800" w:hAnsi="SFRM0800" w:cs="SFRM0800"/>
          <w:color w:val="000000"/>
          <w:sz w:val="16"/>
          <w:szCs w:val="16"/>
        </w:rPr>
        <w:t>before more complicated models are considered. See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 xml:space="preserve">Section </w:t>
      </w:r>
      <w:r>
        <w:rPr>
          <w:rFonts w:ascii="SFTT0800" w:hAnsi="SFTT0800" w:cs="SFTT0800"/>
          <w:color w:val="000000"/>
          <w:sz w:val="16"/>
          <w:szCs w:val="16"/>
        </w:rPr>
        <w:t xml:space="preserve">base-learners </w:t>
      </w:r>
      <w:r>
        <w:rPr>
          <w:rFonts w:ascii="SFRM0800" w:hAnsi="SFRM0800" w:cs="SFRM0800"/>
          <w:color w:val="000000"/>
          <w:sz w:val="16"/>
          <w:szCs w:val="16"/>
        </w:rPr>
        <w:t>for more detail.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2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found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between the line and each of the individual points. In the case of the ordinary least squares (OLS)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methodology</w:t>
      </w:r>
      <w:r>
        <w:rPr>
          <w:rFonts w:ascii="SFRM0700" w:hAnsi="SFRM0700" w:cs="SFRM0700"/>
          <w:color w:val="000000"/>
          <w:sz w:val="14"/>
          <w:szCs w:val="14"/>
        </w:rPr>
        <w:t>4</w:t>
      </w:r>
      <w:r>
        <w:rPr>
          <w:rFonts w:ascii="SFRM1000" w:hAnsi="SFRM1000" w:cs="SFRM1000"/>
          <w:color w:val="000000"/>
          <w:sz w:val="20"/>
          <w:szCs w:val="20"/>
        </w:rPr>
        <w:t xml:space="preserve">, this is achieved by summing the </w:t>
      </w:r>
      <w:r>
        <w:rPr>
          <w:rFonts w:ascii="SFTI1000" w:hAnsi="SFTI1000" w:cs="SFTI1000"/>
          <w:color w:val="000000"/>
          <w:sz w:val="20"/>
          <w:szCs w:val="20"/>
        </w:rPr>
        <w:t xml:space="preserve">squares </w:t>
      </w:r>
      <w:r>
        <w:rPr>
          <w:rFonts w:ascii="SFRM1000" w:hAnsi="SFRM1000" w:cs="SFRM1000"/>
          <w:color w:val="000000"/>
          <w:sz w:val="20"/>
          <w:szCs w:val="20"/>
        </w:rPr>
        <w:t>of the distances between each point and the line,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and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then adjusting the line so that defined sum becomes as small as possible; thus the problem is one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minimisation</w:t>
      </w:r>
      <w:r>
        <w:rPr>
          <w:rFonts w:ascii="SFRM0700" w:hAnsi="SFRM0700" w:cs="SFRM0700"/>
          <w:color w:val="000000"/>
          <w:sz w:val="14"/>
          <w:szCs w:val="14"/>
        </w:rPr>
        <w:t>5</w:t>
      </w:r>
      <w:r>
        <w:rPr>
          <w:rFonts w:ascii="SFRM1000" w:hAnsi="SFRM1000" w:cs="SFRM1000"/>
          <w:color w:val="000000"/>
          <w:sz w:val="20"/>
          <w:szCs w:val="20"/>
        </w:rPr>
        <w:t>. To help visualise this, the distances are highlighted by red arrows in Figure 1, which is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short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excerpt of some sentiment analysis data (see Section </w:t>
      </w:r>
      <w:r>
        <w:rPr>
          <w:rFonts w:ascii="SFTT1000" w:hAnsi="SFTT1000" w:cs="SFTT1000"/>
          <w:color w:val="000000"/>
          <w:sz w:val="20"/>
          <w:szCs w:val="20"/>
        </w:rPr>
        <w:t xml:space="preserve">XX Data prep-exploration </w:t>
      </w:r>
      <w:r>
        <w:rPr>
          <w:rFonts w:ascii="SFRM1000" w:hAnsi="SFRM1000" w:cs="SFRM1000"/>
          <w:color w:val="000000"/>
          <w:sz w:val="20"/>
          <w:szCs w:val="20"/>
        </w:rPr>
        <w:t>for more information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regarding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data used in this study). It is the sum of these lengths squared that is to be minimised by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moving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line. We notice that the lines are all vertical, which is because we are interested only in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distance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(also called the error or the residual) between the outcome variable that our line would predict for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given input value on the x-axis, and the </w:t>
      </w:r>
      <w:r>
        <w:rPr>
          <w:rFonts w:ascii="SFTI1000" w:hAnsi="SFTI1000" w:cs="SFTI1000"/>
          <w:color w:val="000000"/>
          <w:sz w:val="20"/>
          <w:szCs w:val="20"/>
        </w:rPr>
        <w:t xml:space="preserve">true </w:t>
      </w:r>
      <w:r>
        <w:rPr>
          <w:rFonts w:ascii="SFRM1000" w:hAnsi="SFRM1000" w:cs="SFRM1000"/>
          <w:color w:val="000000"/>
          <w:sz w:val="20"/>
          <w:szCs w:val="20"/>
        </w:rPr>
        <w:t>outcome, i.e. the y-coordinate of the corresponding point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from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data set.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Figure 1: Sentiment scores of term "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dow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jones" versus Dow Jones returns of following day. Ten consecutive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days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are randomly selected and displayed with their residual errors as red arrows to the regression line,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which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produced via a linear fit over all 695 data points. Inset: the same plot without error highlighting,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including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all data points.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line represents our function, an approximation to the data set, and describes a one-dimensional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response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variable </w:t>
      </w:r>
      <w:r>
        <w:rPr>
          <w:rFonts w:ascii="CMMI10" w:hAnsi="CMMI10" w:cs="CMMI10"/>
          <w:color w:val="000000"/>
          <w:sz w:val="20"/>
          <w:szCs w:val="20"/>
        </w:rPr>
        <w:t xml:space="preserve">Y </w:t>
      </w:r>
      <w:r>
        <w:rPr>
          <w:rFonts w:ascii="SFRM1000" w:hAnsi="SFRM1000" w:cs="SFRM1000"/>
          <w:color w:val="000000"/>
          <w:sz w:val="20"/>
          <w:szCs w:val="20"/>
        </w:rPr>
        <w:t xml:space="preserve">with one explanatory variable 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SFRM1000" w:hAnsi="SFRM1000" w:cs="SFRM1000"/>
          <w:color w:val="000000"/>
          <w:sz w:val="20"/>
          <w:szCs w:val="20"/>
        </w:rPr>
        <w:t>. As will be shown in the following sections, this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often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case in component-wise gradient boosting, where a single variable vector is regressed on the single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response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variable (or iteratively on the residuals of consecutive fits).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4</w:t>
      </w:r>
      <w:r>
        <w:rPr>
          <w:rFonts w:ascii="SFRM0800" w:hAnsi="SFRM0800" w:cs="SFRM0800"/>
          <w:color w:val="000000"/>
          <w:sz w:val="16"/>
          <w:szCs w:val="16"/>
        </w:rPr>
        <w:t>If errors are assumed to be normally distributed, we could here, instead, refer to the maximum likelihood estimation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800" w:hAnsi="SFRM0800" w:cs="SFRM0800"/>
          <w:color w:val="000000"/>
          <w:sz w:val="16"/>
          <w:szCs w:val="16"/>
        </w:rPr>
        <w:t>(MLE</w:t>
      </w:r>
      <w:proofErr w:type="gramStart"/>
      <w:r>
        <w:rPr>
          <w:rFonts w:ascii="SFRM0800" w:hAnsi="SFRM0800" w:cs="SFRM0800"/>
          <w:color w:val="000000"/>
          <w:sz w:val="16"/>
          <w:szCs w:val="16"/>
        </w:rPr>
        <w:t>)</w:t>
      </w:r>
      <w:r>
        <w:rPr>
          <w:rFonts w:ascii="CMSY6" w:hAnsi="CMSY6" w:cs="CMSY6"/>
          <w:color w:val="000000"/>
          <w:sz w:val="12"/>
          <w:szCs w:val="12"/>
        </w:rPr>
        <w:t>y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5</w:t>
      </w:r>
      <w:r>
        <w:rPr>
          <w:rFonts w:ascii="SFRM0800" w:hAnsi="SFRM0800" w:cs="SFRM0800"/>
          <w:color w:val="000000"/>
          <w:sz w:val="16"/>
          <w:szCs w:val="16"/>
        </w:rPr>
        <w:t>More generally speaking the problem is one of optimisation; minimisation when optimising over a loss function, however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TI0800" w:hAnsi="SFTI0800" w:cs="SFTI0800"/>
          <w:color w:val="000000"/>
          <w:sz w:val="16"/>
          <w:szCs w:val="16"/>
        </w:rPr>
        <w:t>maximisation</w:t>
      </w:r>
      <w:proofErr w:type="gramEnd"/>
      <w:r>
        <w:rPr>
          <w:rFonts w:ascii="SFTI0800" w:hAnsi="SFTI0800" w:cs="SFTI0800"/>
          <w:color w:val="000000"/>
          <w:sz w:val="16"/>
          <w:szCs w:val="16"/>
        </w:rPr>
        <w:t xml:space="preserve"> </w:t>
      </w:r>
      <w:r>
        <w:rPr>
          <w:rFonts w:ascii="SFRM0800" w:hAnsi="SFRM0800" w:cs="SFRM0800"/>
          <w:color w:val="000000"/>
          <w:sz w:val="16"/>
          <w:szCs w:val="16"/>
        </w:rPr>
        <w:t>when optimising over a likelihood function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3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3 Gradient boosting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t>3.1 The objective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goal of gradient boosting is the same as any other (in this case, forecasting) model: to fit a function to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data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set that accurately describes the data and allows for new input data points to make predictions on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outcome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variable, all while minimising error. Consider a sample containing </w:t>
      </w:r>
      <w:r>
        <w:rPr>
          <w:rFonts w:ascii="CMMI10" w:hAnsi="CMMI10" w:cs="CMMI10"/>
          <w:color w:val="000000"/>
          <w:sz w:val="20"/>
          <w:szCs w:val="20"/>
        </w:rPr>
        <w:t xml:space="preserve">n </w:t>
      </w:r>
      <w:r>
        <w:rPr>
          <w:rFonts w:ascii="SFRM1000" w:hAnsi="SFRM1000" w:cs="SFRM1000"/>
          <w:color w:val="000000"/>
          <w:sz w:val="20"/>
          <w:szCs w:val="20"/>
        </w:rPr>
        <w:t xml:space="preserve">values for each of </w:t>
      </w:r>
      <w:r>
        <w:rPr>
          <w:rFonts w:ascii="CMMI10" w:hAnsi="CMMI10" w:cs="CMMI10"/>
          <w:color w:val="000000"/>
          <w:sz w:val="20"/>
          <w:szCs w:val="20"/>
        </w:rPr>
        <w:t xml:space="preserve">p </w:t>
      </w:r>
      <w:r>
        <w:rPr>
          <w:rFonts w:ascii="SFRM1000" w:hAnsi="SFRM1000" w:cs="SFRM1000"/>
          <w:color w:val="000000"/>
          <w:sz w:val="20"/>
          <w:szCs w:val="20"/>
        </w:rPr>
        <w:t>predictor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variables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BX10" w:hAnsi="CMBX10" w:cs="CMBX10"/>
          <w:color w:val="000000"/>
          <w:sz w:val="20"/>
          <w:szCs w:val="20"/>
        </w:rPr>
        <w:t xml:space="preserve">X </w:t>
      </w:r>
      <w:r>
        <w:rPr>
          <w:rFonts w:ascii="CMR10" w:hAnsi="CMR10" w:cs="CMR10"/>
          <w:color w:val="000000"/>
          <w:sz w:val="20"/>
          <w:szCs w:val="20"/>
        </w:rPr>
        <w:t>= 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1</w:t>
      </w:r>
      <w:r>
        <w:rPr>
          <w:rFonts w:ascii="CMMI10" w:hAnsi="CMMI10" w:cs="CMMI10"/>
          <w:color w:val="000000"/>
          <w:sz w:val="20"/>
          <w:szCs w:val="20"/>
        </w:rPr>
        <w:t>;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2</w:t>
      </w:r>
      <w:r>
        <w:rPr>
          <w:rFonts w:ascii="CMMI10" w:hAnsi="CMMI10" w:cs="CMMI10"/>
          <w:color w:val="000000"/>
          <w:sz w:val="20"/>
          <w:szCs w:val="20"/>
        </w:rPr>
        <w:t>; : : : ;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p</w:t>
      </w:r>
      <w:proofErr w:type="spellEnd"/>
      <w:r>
        <w:rPr>
          <w:rFonts w:ascii="CMR10" w:hAnsi="CMR10" w:cs="CMR10"/>
          <w:color w:val="000000"/>
          <w:sz w:val="20"/>
          <w:szCs w:val="20"/>
        </w:rPr>
        <w:t>)</w:t>
      </w:r>
      <w:r>
        <w:rPr>
          <w:rFonts w:ascii="CMBX7" w:hAnsi="CMBX7" w:cs="CMBX7"/>
          <w:color w:val="000000"/>
          <w:sz w:val="14"/>
          <w:szCs w:val="14"/>
        </w:rPr>
        <w:t>T</w:t>
      </w:r>
      <w:r>
        <w:rPr>
          <w:rFonts w:ascii="SFRM1000" w:hAnsi="SFRM1000" w:cs="SFRM1000"/>
          <w:color w:val="000000"/>
          <w:sz w:val="20"/>
          <w:szCs w:val="20"/>
        </w:rPr>
        <w:t xml:space="preserve">, along with a corresponding one-dimensional </w:t>
      </w:r>
      <w:r>
        <w:rPr>
          <w:rFonts w:ascii="SFTI1000" w:hAnsi="SFTI1000" w:cs="SFTI1000"/>
          <w:color w:val="000000"/>
          <w:sz w:val="20"/>
          <w:szCs w:val="20"/>
        </w:rPr>
        <w:t>outcome variable</w:t>
      </w:r>
      <w:r>
        <w:rPr>
          <w:rFonts w:ascii="SFRM1000" w:hAnsi="SFRM1000" w:cs="SFRM1000"/>
          <w:color w:val="000000"/>
          <w:sz w:val="20"/>
          <w:szCs w:val="20"/>
        </w:rPr>
        <w:t xml:space="preserve">: </w:t>
      </w:r>
      <w:r>
        <w:rPr>
          <w:rFonts w:ascii="CMBX10" w:hAnsi="CMBX10" w:cs="CMBX10"/>
          <w:color w:val="000000"/>
          <w:sz w:val="20"/>
          <w:szCs w:val="20"/>
        </w:rPr>
        <w:t xml:space="preserve">Y </w:t>
      </w:r>
      <w:r>
        <w:rPr>
          <w:rFonts w:ascii="SFRM0700" w:hAnsi="SFRM0700" w:cs="SFRM0700"/>
          <w:color w:val="000000"/>
          <w:sz w:val="14"/>
          <w:szCs w:val="14"/>
        </w:rPr>
        <w:t>6</w:t>
      </w:r>
      <w:r>
        <w:rPr>
          <w:rFonts w:ascii="SFRM1000" w:hAnsi="SFRM1000" w:cs="SFRM1000"/>
          <w:color w:val="000000"/>
          <w:sz w:val="20"/>
          <w:szCs w:val="20"/>
        </w:rPr>
        <w:t>.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goal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then to find the optimal function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SY7" w:hAnsi="CMSY7" w:cs="CMSY7"/>
          <w:color w:val="000000"/>
          <w:sz w:val="14"/>
          <w:szCs w:val="14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SFRM1000" w:hAnsi="SFRM1000" w:cs="SFRM1000"/>
          <w:color w:val="000000"/>
          <w:sz w:val="20"/>
          <w:szCs w:val="20"/>
        </w:rPr>
        <w:t>that describes the given data and allows predictions to be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made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for </w:t>
      </w:r>
      <w:r>
        <w:rPr>
          <w:rFonts w:ascii="CMBX10" w:hAnsi="CMBX10" w:cs="CMBX10"/>
          <w:color w:val="000000"/>
          <w:sz w:val="20"/>
          <w:szCs w:val="20"/>
        </w:rPr>
        <w:t>Y</w:t>
      </w:r>
      <w:r>
        <w:rPr>
          <w:rFonts w:ascii="SFRM1000" w:hAnsi="SFRM1000" w:cs="SFRM1000"/>
          <w:color w:val="000000"/>
          <w:sz w:val="20"/>
          <w:szCs w:val="20"/>
        </w:rPr>
        <w:t xml:space="preserve">. The method should not be a </w:t>
      </w:r>
      <w:r>
        <w:rPr>
          <w:rFonts w:ascii="SFTI1000" w:hAnsi="SFTI1000" w:cs="SFTI1000"/>
          <w:color w:val="000000"/>
          <w:sz w:val="20"/>
          <w:szCs w:val="20"/>
        </w:rPr>
        <w:t xml:space="preserve">black-box </w:t>
      </w:r>
      <w:r>
        <w:rPr>
          <w:rFonts w:ascii="SFRM0700" w:hAnsi="SFRM0700" w:cs="SFRM0700"/>
          <w:color w:val="000000"/>
          <w:sz w:val="14"/>
          <w:szCs w:val="14"/>
        </w:rPr>
        <w:t>7</w:t>
      </w:r>
      <w:r>
        <w:rPr>
          <w:rFonts w:ascii="SFRM1000" w:hAnsi="SFRM1000" w:cs="SFRM1000"/>
          <w:color w:val="000000"/>
          <w:sz w:val="20"/>
          <w:szCs w:val="20"/>
        </w:rPr>
        <w:t>, i.e. it must be transparent at all stages, and the final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SY7" w:hAnsi="CMSY7" w:cs="CMSY7"/>
          <w:color w:val="000000"/>
          <w:sz w:val="14"/>
          <w:szCs w:val="14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>should permit the interpretation of results and interactions between features.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A classic (simple) approach might fit additive regression models using MLE, such as the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linear model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example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described in Section </w:t>
      </w:r>
      <w:r>
        <w:rPr>
          <w:rFonts w:ascii="SFTT1000" w:hAnsi="SFTT1000" w:cs="SFTT1000"/>
          <w:color w:val="000000"/>
          <w:sz w:val="20"/>
          <w:szCs w:val="20"/>
        </w:rPr>
        <w:t xml:space="preserve">linear-model, </w:t>
      </w:r>
      <w:r>
        <w:rPr>
          <w:rFonts w:ascii="SFRM1000" w:hAnsi="SFRM1000" w:cs="SFRM1000"/>
          <w:color w:val="000000"/>
          <w:sz w:val="20"/>
          <w:szCs w:val="20"/>
        </w:rPr>
        <w:t>applied to each predictor individually. The output of such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would then take the form shown in Equation (1), which has the structure of an additive predictor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provided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by a general additive model (GAM)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Hastie EOSL </w:t>
      </w:r>
      <w:r>
        <w:rPr>
          <w:rFonts w:ascii="SFRM1000" w:hAnsi="SFRM1000" w:cs="SFRM1000"/>
          <w:color w:val="000000"/>
          <w:sz w:val="20"/>
          <w:szCs w:val="20"/>
        </w:rPr>
        <w:t xml:space="preserve">and the functions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 xml:space="preserve">1 </w:t>
      </w:r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MI10" w:hAnsi="CMMI10" w:cs="CMMI10"/>
          <w:color w:val="000000"/>
          <w:sz w:val="20"/>
          <w:szCs w:val="20"/>
        </w:rPr>
        <w:t xml:space="preserve">: : : </w:t>
      </w:r>
      <w:r>
        <w:rPr>
          <w:rFonts w:ascii="CMR10" w:hAnsi="CMR10" w:cs="CMR10"/>
          <w:color w:val="000000"/>
          <w:sz w:val="20"/>
          <w:szCs w:val="20"/>
        </w:rPr>
        <w:t xml:space="preserve">+ ^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MI7" w:hAnsi="CMMI7" w:cs="CMMI7"/>
          <w:color w:val="000000"/>
          <w:sz w:val="14"/>
          <w:szCs w:val="14"/>
        </w:rPr>
        <w:t>p</w:t>
      </w:r>
      <w:proofErr w:type="spellEnd"/>
      <w:r>
        <w:rPr>
          <w:rFonts w:ascii="CMMI7" w:hAnsi="CMMI7" w:cs="CMMI7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each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correspond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to the linear functions (later defined as the base-learners). These functions depend only on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predictor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variables that were used as inputs. We shall see that single variables are generally use as inputs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for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each base-learner; however, subsets of variables may be allocated to each base-learner.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SY7" w:hAnsi="CMSY7" w:cs="CMSY7"/>
          <w:color w:val="000000"/>
          <w:sz w:val="14"/>
          <w:szCs w:val="14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 xml:space="preserve">) =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7" w:hAnsi="CMR7" w:cs="CMR7"/>
          <w:color w:val="000000"/>
          <w:sz w:val="14"/>
          <w:szCs w:val="14"/>
        </w:rPr>
        <w:t xml:space="preserve">0 </w:t>
      </w:r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 xml:space="preserve">) +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2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2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MI10" w:hAnsi="CMMI10" w:cs="CMMI10"/>
          <w:color w:val="000000"/>
          <w:sz w:val="20"/>
          <w:szCs w:val="20"/>
        </w:rPr>
        <w:t>: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 xml:space="preserve"> : : </w:t>
      </w:r>
      <w:r>
        <w:rPr>
          <w:rFonts w:ascii="CMR10" w:hAnsi="CMR10" w:cs="CMR10"/>
          <w:color w:val="000000"/>
          <w:sz w:val="20"/>
          <w:szCs w:val="20"/>
        </w:rPr>
        <w:t xml:space="preserve">+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MI7" w:hAnsi="CMMI7" w:cs="CMMI7"/>
          <w:color w:val="000000"/>
          <w:sz w:val="14"/>
          <w:szCs w:val="14"/>
        </w:rPr>
        <w:t>p</w:t>
      </w:r>
      <w:proofErr w:type="spellEnd"/>
      <w:r>
        <w:rPr>
          <w:rFonts w:ascii="CMR10" w:hAnsi="CMR10" w:cs="CMR10"/>
          <w:color w:val="000000"/>
          <w:sz w:val="20"/>
          <w:szCs w:val="20"/>
        </w:rPr>
        <w:t>(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p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SFRM1000" w:hAnsi="SFRM1000" w:cs="SFRM1000"/>
          <w:color w:val="000000"/>
          <w:sz w:val="20"/>
          <w:szCs w:val="20"/>
        </w:rPr>
        <w:t>(1)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There are several points to consider when using such a model, i.e. when selecting base-learners and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subsets of variables to be used as input. Two examples, both of which indeed present themselves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this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study’s data set, are (1) high levels of pairwise-correlation between predictors, and (2) cases in which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have </w:t>
      </w:r>
      <w:r>
        <w:rPr>
          <w:rFonts w:ascii="SFTI1000" w:hAnsi="SFTI1000" w:cs="SFTI1000"/>
          <w:color w:val="000000"/>
          <w:sz w:val="20"/>
          <w:szCs w:val="20"/>
        </w:rPr>
        <w:t xml:space="preserve">wide </w:t>
      </w:r>
      <w:r>
        <w:rPr>
          <w:rFonts w:ascii="SFRM1000" w:hAnsi="SFRM1000" w:cs="SFRM1000"/>
          <w:color w:val="000000"/>
          <w:sz w:val="20"/>
          <w:szCs w:val="20"/>
        </w:rPr>
        <w:t>data sets (</w:t>
      </w:r>
      <w:r>
        <w:rPr>
          <w:rFonts w:ascii="CMMI10" w:hAnsi="CMMI10" w:cs="CMMI10"/>
          <w:color w:val="000000"/>
          <w:sz w:val="20"/>
          <w:szCs w:val="20"/>
        </w:rPr>
        <w:t>p &gt; n</w:t>
      </w:r>
      <w:r>
        <w:rPr>
          <w:rFonts w:ascii="SFRM1000" w:hAnsi="SFRM1000" w:cs="SFRM1000"/>
          <w:color w:val="000000"/>
          <w:sz w:val="20"/>
          <w:szCs w:val="20"/>
        </w:rPr>
        <w:t>). The questions that arise regard matters such as the explanatory power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attainable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 the face of </w:t>
      </w:r>
      <w:r>
        <w:rPr>
          <w:rFonts w:ascii="CMMI10" w:hAnsi="CMMI10" w:cs="CMMI10"/>
          <w:color w:val="000000"/>
          <w:sz w:val="20"/>
          <w:szCs w:val="20"/>
        </w:rPr>
        <w:t xml:space="preserve">m </w:t>
      </w:r>
      <w:r>
        <w:rPr>
          <w:rFonts w:ascii="SFRM1000" w:hAnsi="SFRM1000" w:cs="SFRM1000"/>
          <w:color w:val="000000"/>
          <w:sz w:val="20"/>
          <w:szCs w:val="20"/>
        </w:rPr>
        <w:t>highly correlated variables being included in one model, and then which of those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variables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provides the most information. A model that can cope with such input data should ideally include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lastRenderedPageBreak/>
        <w:t>an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SFTI1000" w:hAnsi="SFTI1000" w:cs="SFTI1000"/>
          <w:color w:val="000000"/>
          <w:sz w:val="20"/>
          <w:szCs w:val="20"/>
        </w:rPr>
        <w:t xml:space="preserve">in-built </w:t>
      </w:r>
      <w:r>
        <w:rPr>
          <w:rFonts w:ascii="SFRM1000" w:hAnsi="SFRM1000" w:cs="SFRM1000"/>
          <w:color w:val="000000"/>
          <w:sz w:val="20"/>
          <w:szCs w:val="20"/>
        </w:rPr>
        <w:t>method of variable selection that can deal with multi</w:t>
      </w:r>
      <w:ins w:id="16" w:author="Mitchell, Steven" w:date="2016-03-25T09:08:00Z">
        <w:r w:rsidR="00215485">
          <w:rPr>
            <w:rFonts w:ascii="SFRM1000" w:hAnsi="SFRM1000" w:cs="SFRM1000"/>
            <w:color w:val="000000"/>
            <w:sz w:val="20"/>
            <w:szCs w:val="20"/>
          </w:rPr>
          <w:t>-</w:t>
        </w:r>
      </w:ins>
      <w:proofErr w:type="spellStart"/>
      <w:r>
        <w:rPr>
          <w:rFonts w:ascii="SFRM1000" w:hAnsi="SFRM1000" w:cs="SFRM1000"/>
          <w:color w:val="000000"/>
          <w:sz w:val="20"/>
          <w:szCs w:val="20"/>
        </w:rPr>
        <w:t>collinearity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, and also may return a sparse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, i.e. not all predictors must be included in the final model. Gradient boosting provides a framework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which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those concerns are addressed satisfactorily, particularly because each step of the modelling procedure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transparent, allowing errors in modelling assumptions to be identified.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naive approach to variable selection by means of exhaustively fitting models for all possible subsets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predictors is not an option when the data sets are wide, i.e. with large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SFRM1000" w:hAnsi="SFRM1000" w:cs="SFRM1000"/>
          <w:color w:val="000000"/>
          <w:sz w:val="20"/>
          <w:szCs w:val="20"/>
        </w:rPr>
        <w:t>. More systematic methods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variable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selection, especially the case of wide data sets, can be difficult to perform and do not guarantee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optimal solution. Examples of step-wise search techniques include </w:t>
      </w:r>
      <w:r>
        <w:rPr>
          <w:rFonts w:ascii="SFTI1000" w:hAnsi="SFTI1000" w:cs="SFTI1000"/>
          <w:color w:val="000000"/>
          <w:sz w:val="20"/>
          <w:szCs w:val="20"/>
        </w:rPr>
        <w:t xml:space="preserve">backward </w:t>
      </w:r>
      <w:r>
        <w:rPr>
          <w:rFonts w:ascii="SFRM1000" w:hAnsi="SFRM1000" w:cs="SFRM1000"/>
          <w:color w:val="000000"/>
          <w:sz w:val="20"/>
          <w:szCs w:val="20"/>
        </w:rPr>
        <w:t xml:space="preserve">and </w:t>
      </w:r>
      <w:r>
        <w:rPr>
          <w:rFonts w:ascii="SFTI1000" w:hAnsi="SFTI1000" w:cs="SFTI1000"/>
          <w:color w:val="000000"/>
          <w:sz w:val="20"/>
          <w:szCs w:val="20"/>
        </w:rPr>
        <w:t>forward selection</w:t>
      </w:r>
      <w:r>
        <w:rPr>
          <w:rFonts w:ascii="SFRM1000" w:hAnsi="SFRM1000" w:cs="SFRM1000"/>
          <w:color w:val="000000"/>
          <w:sz w:val="20"/>
          <w:szCs w:val="20"/>
        </w:rPr>
        <w:t>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which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avoid exhaustive model fitting. While reducing the number of models fitted, these methods cannot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guarantee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optimality as the explanatory power of feature interactions is not necessarily considered (most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easily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demonstrated with forward selection) </w:t>
      </w:r>
      <w:r>
        <w:rPr>
          <w:rFonts w:ascii="SFTT1000" w:hAnsi="SFTT1000" w:cs="SFTT1000"/>
          <w:color w:val="000000"/>
          <w:sz w:val="20"/>
          <w:szCs w:val="20"/>
        </w:rPr>
        <w:t xml:space="preserve">insert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to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Fukunaga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Chapter10</w:t>
      </w:r>
      <w:r>
        <w:rPr>
          <w:rFonts w:ascii="SFRM1000" w:hAnsi="SFRM1000" w:cs="SFRM1000"/>
          <w:color w:val="000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t>3.2 General properties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Gradient boosting provides a </w:t>
      </w:r>
      <w:r>
        <w:rPr>
          <w:rFonts w:ascii="SFTI1000" w:hAnsi="SFTI1000" w:cs="SFTI1000"/>
          <w:color w:val="000000"/>
          <w:sz w:val="20"/>
          <w:szCs w:val="20"/>
        </w:rPr>
        <w:t xml:space="preserve">fitting method </w:t>
      </w:r>
      <w:r>
        <w:rPr>
          <w:rFonts w:ascii="SFRM1000" w:hAnsi="SFRM1000" w:cs="SFRM1000"/>
          <w:color w:val="000000"/>
          <w:sz w:val="20"/>
          <w:szCs w:val="20"/>
        </w:rPr>
        <w:t>that minimises an empirical risk (loss) function</w:t>
      </w:r>
      <w:r>
        <w:rPr>
          <w:rFonts w:ascii="SFRM0700" w:hAnsi="SFRM0700" w:cs="SFRM0700"/>
          <w:color w:val="000000"/>
          <w:sz w:val="14"/>
          <w:szCs w:val="14"/>
        </w:rPr>
        <w:t xml:space="preserve">8 </w:t>
      </w:r>
      <w:r>
        <w:rPr>
          <w:rFonts w:ascii="SFRM1000" w:hAnsi="SFRM1000" w:cs="SFRM1000"/>
          <w:color w:val="000000"/>
          <w:sz w:val="20"/>
          <w:szCs w:val="20"/>
        </w:rPr>
        <w:t>w.r.t. a given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prediction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function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SFRM1000" w:hAnsi="SFRM1000" w:cs="SFRM1000"/>
          <w:color w:val="000000"/>
          <w:sz w:val="20"/>
          <w:szCs w:val="20"/>
        </w:rPr>
        <w:t>. The risk function component is modular, meaning it may take many forms, in each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case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describing a particular loss function, which is to be minimised</w:t>
      </w:r>
      <w:r>
        <w:rPr>
          <w:rFonts w:ascii="SFRM0700" w:hAnsi="SFRM0700" w:cs="SFRM0700"/>
          <w:color w:val="000000"/>
          <w:sz w:val="14"/>
          <w:szCs w:val="14"/>
        </w:rPr>
        <w:t>9</w:t>
      </w:r>
      <w:r>
        <w:rPr>
          <w:rFonts w:ascii="SFRM1000" w:hAnsi="SFRM1000" w:cs="SFRM1000"/>
          <w:color w:val="000000"/>
          <w:sz w:val="20"/>
          <w:szCs w:val="20"/>
        </w:rPr>
        <w:t xml:space="preserve">. Examples are the </w:t>
      </w:r>
      <w:r>
        <w:rPr>
          <w:rFonts w:ascii="CMMI10" w:hAnsi="CMMI10" w:cs="CMMI10"/>
          <w:color w:val="000000"/>
          <w:sz w:val="20"/>
          <w:szCs w:val="20"/>
        </w:rPr>
        <w:t>L</w:t>
      </w:r>
      <w:r>
        <w:rPr>
          <w:rFonts w:ascii="CMR7" w:hAnsi="CMR7" w:cs="CMR7"/>
          <w:color w:val="000000"/>
          <w:sz w:val="14"/>
          <w:szCs w:val="14"/>
        </w:rPr>
        <w:t xml:space="preserve">1 </w:t>
      </w:r>
      <w:r>
        <w:rPr>
          <w:rFonts w:ascii="SFRM1000" w:hAnsi="SFRM1000" w:cs="SFRM1000"/>
          <w:color w:val="000000"/>
          <w:sz w:val="20"/>
          <w:szCs w:val="20"/>
        </w:rPr>
        <w:t xml:space="preserve">(Laplace), </w:t>
      </w:r>
      <w:r>
        <w:rPr>
          <w:rFonts w:ascii="CMMI10" w:hAnsi="CMMI10" w:cs="CMMI10"/>
          <w:color w:val="000000"/>
          <w:sz w:val="20"/>
          <w:szCs w:val="20"/>
        </w:rPr>
        <w:t>L</w:t>
      </w:r>
      <w:r>
        <w:rPr>
          <w:rFonts w:ascii="CMR7" w:hAnsi="CMR7" w:cs="CMR7"/>
          <w:color w:val="000000"/>
          <w:sz w:val="14"/>
          <w:szCs w:val="14"/>
        </w:rPr>
        <w:t>2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(Gaussian), Huber, exponential and negative log-likelihood loss functions</w:t>
      </w:r>
      <w:r>
        <w:rPr>
          <w:rFonts w:ascii="SFRM0700" w:hAnsi="SFRM0700" w:cs="SFRM0700"/>
          <w:color w:val="000000"/>
          <w:sz w:val="14"/>
          <w:szCs w:val="14"/>
        </w:rPr>
        <w:t>10</w:t>
      </w:r>
      <w:r>
        <w:rPr>
          <w:rFonts w:ascii="SFRM1000" w:hAnsi="SFRM1000" w:cs="SFRM1000"/>
          <w:color w:val="000000"/>
          <w:sz w:val="20"/>
          <w:szCs w:val="20"/>
        </w:rPr>
        <w:t>. In order to minimise such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functions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, they must be convex and continuously differentiable so that the first derivative may be solved over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6</w:t>
      </w:r>
      <w:r>
        <w:rPr>
          <w:rFonts w:ascii="SFRM0800" w:hAnsi="SFRM0800" w:cs="SFRM0800"/>
          <w:color w:val="000000"/>
          <w:sz w:val="16"/>
          <w:szCs w:val="16"/>
        </w:rPr>
        <w:t xml:space="preserve">Vector notation is used here, where </w:t>
      </w:r>
      <w:r>
        <w:rPr>
          <w:rFonts w:ascii="CMBX8" w:hAnsi="CMBX8" w:cs="CMBX8"/>
          <w:color w:val="000000"/>
          <w:sz w:val="16"/>
          <w:szCs w:val="16"/>
        </w:rPr>
        <w:t>X</w:t>
      </w:r>
      <w:r>
        <w:rPr>
          <w:rFonts w:ascii="CMBX6" w:hAnsi="CMBX6" w:cs="CMBX6"/>
          <w:color w:val="000000"/>
          <w:sz w:val="12"/>
          <w:szCs w:val="12"/>
        </w:rPr>
        <w:t xml:space="preserve">1 </w:t>
      </w:r>
      <w:r>
        <w:rPr>
          <w:rFonts w:ascii="SFRM0800" w:hAnsi="SFRM0800" w:cs="SFRM0800"/>
          <w:color w:val="000000"/>
          <w:sz w:val="16"/>
          <w:szCs w:val="16"/>
        </w:rPr>
        <w:t xml:space="preserve">represents the vector </w:t>
      </w:r>
      <w:r>
        <w:rPr>
          <w:rFonts w:ascii="CMR8" w:hAnsi="CMR8" w:cs="CMR8"/>
          <w:color w:val="000000"/>
          <w:sz w:val="16"/>
          <w:szCs w:val="16"/>
        </w:rPr>
        <w:t>(</w:t>
      </w:r>
      <w:r>
        <w:rPr>
          <w:rFonts w:ascii="CMMI8" w:hAnsi="CMMI8" w:cs="CMMI8"/>
          <w:color w:val="000000"/>
          <w:sz w:val="16"/>
          <w:szCs w:val="16"/>
        </w:rPr>
        <w:t>x</w:t>
      </w:r>
      <w:r>
        <w:rPr>
          <w:rFonts w:ascii="CMR6" w:hAnsi="CMR6" w:cs="CMR6"/>
          <w:color w:val="000000"/>
          <w:sz w:val="12"/>
          <w:szCs w:val="12"/>
        </w:rPr>
        <w:t>1</w:t>
      </w:r>
      <w:r>
        <w:rPr>
          <w:rFonts w:ascii="CMMI8" w:hAnsi="CMMI8" w:cs="CMMI8"/>
          <w:color w:val="000000"/>
          <w:sz w:val="16"/>
          <w:szCs w:val="16"/>
        </w:rPr>
        <w:t>; x</w:t>
      </w:r>
      <w:r>
        <w:rPr>
          <w:rFonts w:ascii="CMR6" w:hAnsi="CMR6" w:cs="CMR6"/>
          <w:color w:val="000000"/>
          <w:sz w:val="12"/>
          <w:szCs w:val="12"/>
        </w:rPr>
        <w:t>2</w:t>
      </w:r>
      <w:proofErr w:type="gramStart"/>
      <w:r>
        <w:rPr>
          <w:rFonts w:ascii="CMMI8" w:hAnsi="CMMI8" w:cs="CMMI8"/>
          <w:color w:val="000000"/>
          <w:sz w:val="16"/>
          <w:szCs w:val="16"/>
        </w:rPr>
        <w:t>; :</w:t>
      </w:r>
      <w:proofErr w:type="gramEnd"/>
      <w:r>
        <w:rPr>
          <w:rFonts w:ascii="CMMI8" w:hAnsi="CMMI8" w:cs="CMMI8"/>
          <w:color w:val="000000"/>
          <w:sz w:val="16"/>
          <w:szCs w:val="16"/>
        </w:rPr>
        <w:t xml:space="preserve"> : : ; </w:t>
      </w:r>
      <w:proofErr w:type="spellStart"/>
      <w:r>
        <w:rPr>
          <w:rFonts w:ascii="CMMI8" w:hAnsi="CMMI8" w:cs="CMMI8"/>
          <w:color w:val="000000"/>
          <w:sz w:val="16"/>
          <w:szCs w:val="16"/>
        </w:rPr>
        <w:t>x</w:t>
      </w:r>
      <w:r>
        <w:rPr>
          <w:rFonts w:ascii="CMMI6" w:hAnsi="CMMI6" w:cs="CMMI6"/>
          <w:color w:val="000000"/>
          <w:sz w:val="12"/>
          <w:szCs w:val="12"/>
        </w:rPr>
        <w:t>n</w:t>
      </w:r>
      <w:proofErr w:type="spellEnd"/>
      <w:r>
        <w:rPr>
          <w:rFonts w:ascii="CMR8" w:hAnsi="CMR8" w:cs="CMR8"/>
          <w:color w:val="000000"/>
          <w:sz w:val="16"/>
          <w:szCs w:val="16"/>
        </w:rPr>
        <w:t xml:space="preserve">) </w:t>
      </w:r>
      <w:r>
        <w:rPr>
          <w:rFonts w:ascii="SFRM0800" w:hAnsi="SFRM0800" w:cs="SFRM0800"/>
          <w:color w:val="000000"/>
          <w:sz w:val="16"/>
          <w:szCs w:val="16"/>
        </w:rPr>
        <w:t xml:space="preserve">for </w:t>
      </w:r>
      <w:r>
        <w:rPr>
          <w:rFonts w:ascii="CMMI8" w:hAnsi="CMMI8" w:cs="CMMI8"/>
          <w:color w:val="000000"/>
          <w:sz w:val="16"/>
          <w:szCs w:val="16"/>
        </w:rPr>
        <w:t xml:space="preserve">p </w:t>
      </w:r>
      <w:r>
        <w:rPr>
          <w:rFonts w:ascii="CMR8" w:hAnsi="CMR8" w:cs="CMR8"/>
          <w:color w:val="000000"/>
          <w:sz w:val="16"/>
          <w:szCs w:val="16"/>
        </w:rPr>
        <w:t>= 1</w:t>
      </w:r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7</w:t>
      </w:r>
      <w:r>
        <w:rPr>
          <w:rFonts w:ascii="SFRM0800" w:hAnsi="SFRM0800" w:cs="SFRM0800"/>
          <w:color w:val="000000"/>
          <w:sz w:val="16"/>
          <w:szCs w:val="16"/>
        </w:rPr>
        <w:t>Neural networks are the standard example of such a model. High predictive accuracy may be obtained, but the modelling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process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does not allow for much interpretability. The characteristic of the final model being </w:t>
      </w:r>
      <w:r>
        <w:rPr>
          <w:rFonts w:ascii="SFTI0800" w:hAnsi="SFTI0800" w:cs="SFTI0800"/>
          <w:color w:val="000000"/>
          <w:sz w:val="16"/>
          <w:szCs w:val="16"/>
        </w:rPr>
        <w:t xml:space="preserve">non-identifiable </w:t>
      </w:r>
      <w:r>
        <w:rPr>
          <w:rFonts w:ascii="SFRM0800" w:hAnsi="SFRM0800" w:cs="SFRM0800"/>
          <w:color w:val="000000"/>
          <w:sz w:val="16"/>
          <w:szCs w:val="16"/>
        </w:rPr>
        <w:t>increases difficulty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of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further analysis. Recent advancements with </w:t>
      </w:r>
      <w:proofErr w:type="spellStart"/>
      <w:r>
        <w:rPr>
          <w:rFonts w:ascii="SFRM0800" w:hAnsi="SFRM0800" w:cs="SFRM0800"/>
          <w:color w:val="000000"/>
          <w:sz w:val="16"/>
          <w:szCs w:val="16"/>
        </w:rPr>
        <w:t>visualisations</w:t>
      </w:r>
      <w:r>
        <w:rPr>
          <w:rFonts w:ascii="CMSY6" w:hAnsi="CMSY6" w:cs="CMSY6"/>
          <w:color w:val="000000"/>
          <w:sz w:val="12"/>
          <w:szCs w:val="12"/>
        </w:rPr>
        <w:t>y</w:t>
      </w:r>
      <w:proofErr w:type="spellEnd"/>
      <w:r>
        <w:rPr>
          <w:rFonts w:ascii="CMSY6" w:hAnsi="CMSY6" w:cs="CMSY6"/>
          <w:color w:val="000000"/>
          <w:sz w:val="12"/>
          <w:szCs w:val="12"/>
        </w:rPr>
        <w:t xml:space="preserve"> </w:t>
      </w:r>
      <w:r>
        <w:rPr>
          <w:rFonts w:ascii="SFRM0800" w:hAnsi="SFRM0800" w:cs="SFRM0800"/>
          <w:color w:val="000000"/>
          <w:sz w:val="16"/>
          <w:szCs w:val="16"/>
        </w:rPr>
        <w:t xml:space="preserve">into the understanding of the </w:t>
      </w:r>
      <w:r>
        <w:rPr>
          <w:rFonts w:ascii="SFTI0800" w:hAnsi="SFTI0800" w:cs="SFTI0800"/>
          <w:color w:val="000000"/>
          <w:sz w:val="16"/>
          <w:szCs w:val="16"/>
        </w:rPr>
        <w:t xml:space="preserve">hidden layers </w:t>
      </w:r>
      <w:r>
        <w:rPr>
          <w:rFonts w:ascii="SFRM0800" w:hAnsi="SFRM0800" w:cs="SFRM0800"/>
          <w:color w:val="000000"/>
          <w:sz w:val="16"/>
          <w:szCs w:val="16"/>
        </w:rPr>
        <w:t>have, however, been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made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8</w:t>
      </w:r>
      <w:r>
        <w:rPr>
          <w:rFonts w:ascii="SFRM0800" w:hAnsi="SFRM0800" w:cs="SFRM0800"/>
          <w:color w:val="000000"/>
          <w:sz w:val="16"/>
          <w:szCs w:val="16"/>
        </w:rPr>
        <w:t>Empirical risk and loss function are used synonymously. Depending on the context, other names are also given to the same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principle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>, for example: a cost function (neural networks) and the hinge loss (support vector machines), to name just a few.</w:t>
      </w:r>
    </w:p>
    <w:p w:rsidR="00562550" w:rsidRDefault="00562550" w:rsidP="00562550">
      <w:pPr>
        <w:autoSpaceDE w:val="0"/>
        <w:autoSpaceDN w:val="0"/>
        <w:adjustRightInd w:val="0"/>
        <w:rPr>
          <w:rFonts w:ascii="SFTI0800" w:hAnsi="SFTI0800" w:cs="SFTI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9</w:t>
      </w:r>
      <w:r>
        <w:rPr>
          <w:rFonts w:ascii="SFRM0800" w:hAnsi="SFRM0800" w:cs="SFRM0800"/>
          <w:color w:val="000000"/>
          <w:sz w:val="16"/>
          <w:szCs w:val="16"/>
        </w:rPr>
        <w:t xml:space="preserve">This terminology is commonly used in </w:t>
      </w:r>
      <w:r>
        <w:rPr>
          <w:rFonts w:ascii="SFTI0800" w:hAnsi="SFTI0800" w:cs="SFTI0800"/>
          <w:color w:val="000000"/>
          <w:sz w:val="16"/>
          <w:szCs w:val="16"/>
        </w:rPr>
        <w:t xml:space="preserve">data </w:t>
      </w:r>
      <w:proofErr w:type="spellStart"/>
      <w:r>
        <w:rPr>
          <w:rFonts w:ascii="SFTI0800" w:hAnsi="SFTI0800" w:cs="SFTI0800"/>
          <w:color w:val="000000"/>
          <w:sz w:val="16"/>
          <w:szCs w:val="16"/>
        </w:rPr>
        <w:t>mining</w:t>
      </w:r>
      <w:r>
        <w:rPr>
          <w:rFonts w:ascii="CMSY6" w:hAnsi="CMSY6" w:cs="CMSY6"/>
          <w:color w:val="000000"/>
          <w:sz w:val="12"/>
          <w:szCs w:val="12"/>
        </w:rPr>
        <w:t>y</w:t>
      </w:r>
      <w:proofErr w:type="spellEnd"/>
      <w:r>
        <w:rPr>
          <w:rFonts w:ascii="CMSY6" w:hAnsi="CMSY6" w:cs="CMSY6"/>
          <w:color w:val="000000"/>
          <w:sz w:val="12"/>
          <w:szCs w:val="12"/>
        </w:rPr>
        <w:t xml:space="preserve"> </w:t>
      </w:r>
      <w:r>
        <w:rPr>
          <w:rFonts w:ascii="SFRM0800" w:hAnsi="SFRM0800" w:cs="SFRM0800"/>
          <w:color w:val="000000"/>
          <w:sz w:val="16"/>
          <w:szCs w:val="16"/>
        </w:rPr>
        <w:t xml:space="preserve">communities; however, the distinction between minimising </w:t>
      </w:r>
      <w:r>
        <w:rPr>
          <w:rFonts w:ascii="SFTI0800" w:hAnsi="SFTI0800" w:cs="SFTI0800"/>
          <w:color w:val="000000"/>
          <w:sz w:val="16"/>
          <w:szCs w:val="16"/>
        </w:rPr>
        <w:t>loss functions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in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data mining and maximising </w:t>
      </w:r>
      <w:r>
        <w:rPr>
          <w:rFonts w:ascii="SFTI0800" w:hAnsi="SFTI0800" w:cs="SFTI0800"/>
          <w:color w:val="000000"/>
          <w:sz w:val="16"/>
          <w:szCs w:val="16"/>
        </w:rPr>
        <w:t xml:space="preserve">likelihood functions </w:t>
      </w:r>
      <w:r>
        <w:rPr>
          <w:rFonts w:ascii="SFRM0800" w:hAnsi="SFRM0800" w:cs="SFRM0800"/>
          <w:color w:val="000000"/>
          <w:sz w:val="16"/>
          <w:szCs w:val="16"/>
        </w:rPr>
        <w:t>in classical statistics is rather hazy.</w:t>
      </w:r>
    </w:p>
    <w:p w:rsidR="00562550" w:rsidRDefault="00562550" w:rsidP="00562550">
      <w:pPr>
        <w:autoSpaceDE w:val="0"/>
        <w:autoSpaceDN w:val="0"/>
        <w:adjustRightInd w:val="0"/>
        <w:rPr>
          <w:rFonts w:ascii="SFTT0800" w:hAnsi="SFTT0800" w:cs="SFTT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10</w:t>
      </w:r>
      <w:r>
        <w:rPr>
          <w:rFonts w:ascii="SFRM0800" w:hAnsi="SFRM0800" w:cs="SFRM0800"/>
          <w:color w:val="000000"/>
          <w:sz w:val="16"/>
          <w:szCs w:val="16"/>
        </w:rPr>
        <w:t xml:space="preserve">For more detail on unbiased estimators that minimise a risk, refer to Ch. 3 of </w:t>
      </w:r>
      <w:proofErr w:type="spellStart"/>
      <w:r>
        <w:rPr>
          <w:rFonts w:ascii="SFTT0800" w:hAnsi="SFTT0800" w:cs="SFTT0800"/>
          <w:color w:val="000000"/>
          <w:sz w:val="16"/>
          <w:szCs w:val="16"/>
        </w:rPr>
        <w:t>BibTex</w:t>
      </w:r>
      <w:proofErr w:type="spellEnd"/>
      <w:r>
        <w:rPr>
          <w:rFonts w:ascii="SFTT0800" w:hAnsi="SFTT0800" w:cs="SFTT0800"/>
          <w:color w:val="000000"/>
          <w:sz w:val="16"/>
          <w:szCs w:val="16"/>
        </w:rPr>
        <w:t xml:space="preserve"> </w:t>
      </w:r>
      <w:proofErr w:type="spellStart"/>
      <w:r>
        <w:rPr>
          <w:rFonts w:ascii="SFTT0800" w:hAnsi="SFTT0800" w:cs="SFTT0800"/>
          <w:color w:val="000000"/>
          <w:sz w:val="16"/>
          <w:szCs w:val="16"/>
        </w:rPr>
        <w:t>Pfanzagl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any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interval. There are particular applications of loss function minimisation that make the even stronger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assumption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that the loss-function be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Lipschitz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continuous </w:t>
      </w:r>
      <w:r>
        <w:rPr>
          <w:rFonts w:ascii="SFTT1000" w:hAnsi="SFTT1000" w:cs="SFTT1000"/>
          <w:color w:val="000000"/>
          <w:sz w:val="20"/>
          <w:szCs w:val="20"/>
        </w:rPr>
        <w:t xml:space="preserve">insert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Differential Privacy</w:t>
      </w:r>
      <w:r>
        <w:rPr>
          <w:rFonts w:ascii="SFRM1000" w:hAnsi="SFRM1000" w:cs="SFRM1000"/>
          <w:color w:val="000000"/>
          <w:sz w:val="20"/>
          <w:szCs w:val="20"/>
        </w:rPr>
        <w:t>, which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places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an upper bound on the magnitude of the gradient of the function over an interval. Two exceptions to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continuous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differentiability are the </w:t>
      </w:r>
      <w:r>
        <w:rPr>
          <w:rFonts w:ascii="CMMI10" w:hAnsi="CMMI10" w:cs="CMMI10"/>
          <w:color w:val="000000"/>
          <w:sz w:val="20"/>
          <w:szCs w:val="20"/>
        </w:rPr>
        <w:t>L</w:t>
      </w:r>
      <w:r>
        <w:rPr>
          <w:rFonts w:ascii="CMR7" w:hAnsi="CMR7" w:cs="CMR7"/>
          <w:color w:val="000000"/>
          <w:sz w:val="14"/>
          <w:szCs w:val="14"/>
        </w:rPr>
        <w:t xml:space="preserve">1 </w:t>
      </w:r>
      <w:r>
        <w:rPr>
          <w:rFonts w:ascii="SFRM1000" w:hAnsi="SFRM1000" w:cs="SFRM1000"/>
          <w:color w:val="000000"/>
          <w:sz w:val="20"/>
          <w:szCs w:val="20"/>
        </w:rPr>
        <w:t>and hinge loss functions, which are non-differentiable at their inflection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points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. In software implementations this discontinuity is often set to zero as to prevent a computational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error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being thrown (the gradient being undefined at the inflection points), thus allowing stable usage</w:t>
      </w:r>
      <w:r>
        <w:rPr>
          <w:rFonts w:ascii="SFRM0700" w:hAnsi="SFRM0700" w:cs="SFRM0700"/>
          <w:color w:val="000000"/>
          <w:sz w:val="14"/>
          <w:szCs w:val="14"/>
        </w:rPr>
        <w:t>11</w:t>
      </w:r>
      <w:r>
        <w:rPr>
          <w:rFonts w:ascii="SFRM1000" w:hAnsi="SFRM1000" w:cs="SFRM1000"/>
          <w:color w:val="000000"/>
          <w:sz w:val="20"/>
          <w:szCs w:val="20"/>
        </w:rPr>
        <w:t>.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results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of boosting are generally in the form of an </w:t>
      </w:r>
      <w:r>
        <w:rPr>
          <w:rFonts w:ascii="SFTI1000" w:hAnsi="SFTI1000" w:cs="SFTI1000"/>
          <w:color w:val="000000"/>
          <w:sz w:val="20"/>
          <w:szCs w:val="20"/>
        </w:rPr>
        <w:t xml:space="preserve">additive </w:t>
      </w:r>
      <w:r>
        <w:rPr>
          <w:rFonts w:ascii="SFRM1000" w:hAnsi="SFRM1000" w:cs="SFRM1000"/>
          <w:color w:val="000000"/>
          <w:sz w:val="20"/>
          <w:szCs w:val="20"/>
        </w:rPr>
        <w:t>predictive function, as depicted by Equation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(1), and so are readily interpreted. The further benefits that are reaped by using component-wise gradient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boosting</w:t>
      </w:r>
      <w:r>
        <w:rPr>
          <w:rFonts w:ascii="SFRM0700" w:hAnsi="SFRM0700" w:cs="SFRM0700"/>
          <w:color w:val="000000"/>
          <w:sz w:val="14"/>
          <w:szCs w:val="14"/>
        </w:rPr>
        <w:t>12</w:t>
      </w:r>
      <w:proofErr w:type="gramEnd"/>
      <w:r>
        <w:rPr>
          <w:rFonts w:ascii="SFRM0700" w:hAnsi="SFRM0700" w:cs="SFRM0700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will become apparent as the methodology is explored in the following sections, but may first be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summarised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here by stating that boosting: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1. is applicable for use with a wide range of loss functions (as described above),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2. is able to perform variable selection during the fitting process,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3.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can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perform well in situations where </w:t>
      </w:r>
      <w:commentRangeStart w:id="17"/>
      <w:r>
        <w:rPr>
          <w:rFonts w:ascii="CMMI10" w:hAnsi="CMMI10" w:cs="CMMI10"/>
          <w:color w:val="000000"/>
          <w:sz w:val="20"/>
          <w:szCs w:val="20"/>
        </w:rPr>
        <w:t xml:space="preserve">p &gt;&gt; </w:t>
      </w:r>
      <w:commentRangeEnd w:id="17"/>
      <w:r w:rsidR="00215485">
        <w:rPr>
          <w:rStyle w:val="CommentReference"/>
        </w:rPr>
        <w:commentReference w:id="17"/>
      </w:r>
      <w:r>
        <w:rPr>
          <w:rFonts w:ascii="CMMI10" w:hAnsi="CMMI10" w:cs="CMMI10"/>
          <w:color w:val="000000"/>
          <w:sz w:val="20"/>
          <w:szCs w:val="20"/>
        </w:rPr>
        <w:t>n</w:t>
      </w:r>
      <w:r>
        <w:rPr>
          <w:rFonts w:ascii="SFRM1000" w:hAnsi="SFRM1000" w:cs="SFRM1000"/>
          <w:color w:val="000000"/>
          <w:sz w:val="20"/>
          <w:szCs w:val="20"/>
        </w:rPr>
        <w:t>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4.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inherently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addresses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multicollinearity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between predictors, shrinking effect estimates towards zero,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lastRenderedPageBreak/>
        <w:t xml:space="preserve">5.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optimises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prediction accuracy </w:t>
      </w:r>
      <w:ins w:id="18" w:author="Mitchell, Steven" w:date="2016-03-25T09:13:00Z">
        <w:r w:rsidR="00723661">
          <w:rPr>
            <w:rFonts w:ascii="SFRM1000" w:hAnsi="SFRM1000" w:cs="SFRM1000"/>
            <w:color w:val="000000"/>
            <w:sz w:val="20"/>
            <w:szCs w:val="20"/>
          </w:rPr>
          <w:t xml:space="preserve">with respect to </w:t>
        </w:r>
      </w:ins>
      <w:del w:id="19" w:author="Mitchell, Steven" w:date="2016-03-25T09:13:00Z">
        <w:r w:rsidDel="00723661">
          <w:rPr>
            <w:rFonts w:ascii="SFRM1000" w:hAnsi="SFRM1000" w:cs="SFRM1000"/>
            <w:color w:val="000000"/>
            <w:sz w:val="20"/>
            <w:szCs w:val="20"/>
          </w:rPr>
          <w:delText xml:space="preserve">w.r.t. </w:delText>
        </w:r>
      </w:del>
      <w:r>
        <w:rPr>
          <w:rFonts w:ascii="SFRM1000" w:hAnsi="SFRM1000" w:cs="SFRM1000"/>
          <w:color w:val="000000"/>
          <w:sz w:val="20"/>
          <w:szCs w:val="20"/>
        </w:rPr>
        <w:t>a given risk function, and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6.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offers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high transparency throughout the modelling iterations.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t>3.3 Naive functional gradient descent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We first define the basic approach to gradient boosting, describing how gradient descent is performed. At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same time, specific applications are introduced within the context of this study. The component-wise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version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that was ultimately used is presented in the sections that follow. We start with the initial model,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slightly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extending that given in Section </w:t>
      </w:r>
      <w:r>
        <w:rPr>
          <w:rFonts w:ascii="SFTT1000" w:hAnsi="SFTT1000" w:cs="SFTT1000"/>
          <w:color w:val="000000"/>
          <w:sz w:val="20"/>
          <w:szCs w:val="20"/>
        </w:rPr>
        <w:t xml:space="preserve">basic-problem, </w:t>
      </w:r>
      <w:r>
        <w:rPr>
          <w:rFonts w:ascii="SFRM1000" w:hAnsi="SFRM1000" w:cs="SFRM1000"/>
          <w:color w:val="000000"/>
          <w:sz w:val="20"/>
          <w:szCs w:val="20"/>
        </w:rPr>
        <w:t>by again considering a one-dimensional response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variable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BX10" w:hAnsi="CMBX10" w:cs="CMBX10"/>
          <w:color w:val="000000"/>
          <w:sz w:val="20"/>
          <w:szCs w:val="20"/>
        </w:rPr>
        <w:t>Y</w:t>
      </w:r>
      <w:r>
        <w:rPr>
          <w:rFonts w:ascii="SFRM1000" w:hAnsi="SFRM1000" w:cs="SFRM1000"/>
          <w:color w:val="000000"/>
          <w:sz w:val="20"/>
          <w:szCs w:val="20"/>
        </w:rPr>
        <w:t xml:space="preserve">, but with a </w:t>
      </w:r>
      <w:r>
        <w:rPr>
          <w:rFonts w:ascii="CMMI10" w:hAnsi="CMMI10" w:cs="CMMI10"/>
          <w:color w:val="000000"/>
          <w:sz w:val="20"/>
          <w:szCs w:val="20"/>
        </w:rPr>
        <w:t>p</w:t>
      </w:r>
      <w:r>
        <w:rPr>
          <w:rFonts w:ascii="SFRM1000" w:hAnsi="SFRM1000" w:cs="SFRM1000"/>
          <w:color w:val="000000"/>
          <w:sz w:val="20"/>
          <w:szCs w:val="20"/>
        </w:rPr>
        <w:t xml:space="preserve">-dimensional set of predictors </w:t>
      </w:r>
      <w:r>
        <w:rPr>
          <w:rFonts w:ascii="CMBX10" w:hAnsi="CMBX10" w:cs="CMBX10"/>
          <w:color w:val="000000"/>
          <w:sz w:val="20"/>
          <w:szCs w:val="20"/>
        </w:rPr>
        <w:t xml:space="preserve">X </w:t>
      </w:r>
      <w:r>
        <w:rPr>
          <w:rFonts w:ascii="CMR10" w:hAnsi="CMR10" w:cs="CMR10"/>
          <w:color w:val="000000"/>
          <w:sz w:val="20"/>
          <w:szCs w:val="20"/>
        </w:rPr>
        <w:t>= 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1</w:t>
      </w:r>
      <w:r>
        <w:rPr>
          <w:rFonts w:ascii="CMMI10" w:hAnsi="CMMI10" w:cs="CMMI10"/>
          <w:color w:val="000000"/>
          <w:sz w:val="20"/>
          <w:szCs w:val="20"/>
        </w:rPr>
        <w:t>;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2</w:t>
      </w:r>
      <w:r>
        <w:rPr>
          <w:rFonts w:ascii="CMMI10" w:hAnsi="CMMI10" w:cs="CMMI10"/>
          <w:color w:val="000000"/>
          <w:sz w:val="20"/>
          <w:szCs w:val="20"/>
        </w:rPr>
        <w:t>; : : : ;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BX7" w:hAnsi="CMBX7" w:cs="CMBX7"/>
          <w:color w:val="000000"/>
          <w:sz w:val="14"/>
          <w:szCs w:val="14"/>
        </w:rPr>
        <w:t>p</w:t>
      </w:r>
      <w:proofErr w:type="spellEnd"/>
      <w:r>
        <w:rPr>
          <w:rFonts w:ascii="CMR10" w:hAnsi="CMR10" w:cs="CMR10"/>
          <w:color w:val="000000"/>
          <w:sz w:val="20"/>
          <w:szCs w:val="20"/>
        </w:rPr>
        <w:t>)</w:t>
      </w:r>
      <w:r>
        <w:rPr>
          <w:rFonts w:ascii="CMBX7" w:hAnsi="CMBX7" w:cs="CMBX7"/>
          <w:color w:val="000000"/>
          <w:sz w:val="14"/>
          <w:szCs w:val="14"/>
        </w:rPr>
        <w:t>T</w:t>
      </w:r>
      <w:r>
        <w:rPr>
          <w:rFonts w:ascii="SFRM1000" w:hAnsi="SFRM1000" w:cs="SFRM1000"/>
          <w:color w:val="000000"/>
          <w:sz w:val="20"/>
          <w:szCs w:val="20"/>
        </w:rPr>
        <w:t>. A model that aims to fit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that explains this relationship may be presented thusly:</w:t>
      </w:r>
    </w:p>
    <w:p w:rsidR="00562550" w:rsidRDefault="00562550" w:rsidP="00562550">
      <w:pPr>
        <w:autoSpaceDE w:val="0"/>
        <w:autoSpaceDN w:val="0"/>
        <w:adjustRightInd w:val="0"/>
        <w:rPr>
          <w:rFonts w:ascii="CMBX7" w:hAnsi="CMBX7" w:cs="CMBX7"/>
          <w:color w:val="000000"/>
          <w:sz w:val="14"/>
          <w:szCs w:val="14"/>
        </w:rPr>
      </w:pPr>
      <w:r>
        <w:rPr>
          <w:rFonts w:ascii="CMMI10" w:hAnsi="CMMI10" w:cs="CMMI10"/>
          <w:color w:val="000000"/>
          <w:sz w:val="20"/>
          <w:szCs w:val="20"/>
        </w:rPr>
        <w:t>f</w:t>
      </w:r>
      <w:proofErr w:type="gramStart"/>
      <w:r>
        <w:rPr>
          <w:rFonts w:ascii="CMSY7" w:hAnsi="CMSY7" w:cs="CMSY7"/>
          <w:color w:val="000000"/>
          <w:sz w:val="14"/>
          <w:szCs w:val="14"/>
        </w:rPr>
        <w:t xml:space="preserve">_ </w:t>
      </w:r>
      <w:r>
        <w:rPr>
          <w:rFonts w:ascii="CMR10" w:hAnsi="CMR10" w:cs="CMR10"/>
          <w:color w:val="000000"/>
          <w:sz w:val="20"/>
          <w:szCs w:val="20"/>
        </w:rPr>
        <w:t>: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=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argmin</w:t>
      </w:r>
      <w:proofErr w:type="spellEnd"/>
      <w:r>
        <w:rPr>
          <w:rFonts w:ascii="CMMI10" w:hAnsi="CMMI10" w:cs="CMMI10"/>
          <w:color w:val="000000"/>
          <w:sz w:val="20"/>
          <w:szCs w:val="20"/>
        </w:rPr>
        <w:t xml:space="preserve"> </w:t>
      </w:r>
      <w:r>
        <w:rPr>
          <w:rFonts w:ascii="MSBM10" w:hAnsi="MSBM10" w:cs="MSBM10"/>
          <w:color w:val="000000"/>
          <w:sz w:val="20"/>
          <w:szCs w:val="20"/>
        </w:rPr>
        <w:t>E</w:t>
      </w:r>
      <w:r>
        <w:rPr>
          <w:rFonts w:ascii="CMBX7" w:hAnsi="CMBX7" w:cs="CMBX7"/>
          <w:color w:val="000000"/>
          <w:sz w:val="14"/>
          <w:szCs w:val="14"/>
        </w:rPr>
        <w:t>Y</w:t>
      </w:r>
      <w:r>
        <w:rPr>
          <w:rFonts w:ascii="CMMI7" w:hAnsi="CMMI7" w:cs="CMMI7"/>
          <w:color w:val="000000"/>
          <w:sz w:val="14"/>
          <w:szCs w:val="14"/>
        </w:rPr>
        <w:t>;</w:t>
      </w:r>
      <w:r>
        <w:rPr>
          <w:rFonts w:ascii="CMBX7" w:hAnsi="CMBX7" w:cs="CMBX7"/>
          <w:color w:val="000000"/>
          <w:sz w:val="14"/>
          <w:szCs w:val="14"/>
        </w:rPr>
        <w:t>X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CMMI7" w:hAnsi="CMMI7" w:cs="CMMI7"/>
          <w:color w:val="000000"/>
          <w:sz w:val="14"/>
          <w:szCs w:val="14"/>
        </w:rPr>
        <w:t>f</w:t>
      </w:r>
      <w:r>
        <w:rPr>
          <w:rFonts w:ascii="CMR7" w:hAnsi="CMR7" w:cs="CMR7"/>
          <w:color w:val="000000"/>
          <w:sz w:val="14"/>
          <w:szCs w:val="14"/>
        </w:rPr>
        <w:t>(</w:t>
      </w:r>
      <w:proofErr w:type="gramEnd"/>
      <w:r>
        <w:rPr>
          <w:rFonts w:ascii="CMSY7" w:hAnsi="CMSY7" w:cs="CMSY7"/>
          <w:color w:val="000000"/>
          <w:sz w:val="14"/>
          <w:szCs w:val="14"/>
        </w:rPr>
        <w:t>_</w:t>
      </w:r>
      <w:r>
        <w:rPr>
          <w:rFonts w:ascii="CMR7" w:hAnsi="CMR7" w:cs="CMR7"/>
          <w:color w:val="000000"/>
          <w:sz w:val="14"/>
          <w:szCs w:val="14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[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Y</w:t>
      </w:r>
      <w:r>
        <w:rPr>
          <w:rFonts w:ascii="CMMI10" w:hAnsi="CMMI10" w:cs="CMMI10"/>
          <w:color w:val="000000"/>
          <w:sz w:val="20"/>
          <w:szCs w:val="20"/>
        </w:rPr>
        <w:t>; 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 xml:space="preserve">))] </w:t>
      </w:r>
      <w:r>
        <w:rPr>
          <w:rFonts w:ascii="SFRM1000" w:hAnsi="SFRM1000" w:cs="SFRM1000"/>
          <w:color w:val="000000"/>
          <w:sz w:val="20"/>
          <w:szCs w:val="20"/>
        </w:rPr>
        <w:t>(2)</w:t>
      </w:r>
    </w:p>
    <w:p w:rsidR="00562550" w:rsidRDefault="00562550" w:rsidP="00562550">
      <w:pPr>
        <w:autoSpaceDE w:val="0"/>
        <w:autoSpaceDN w:val="0"/>
        <w:adjustRightInd w:val="0"/>
        <w:rPr>
          <w:rFonts w:ascii="CMSY7" w:hAnsi="CMSY7" w:cs="CMSY7"/>
          <w:color w:val="000000"/>
          <w:sz w:val="14"/>
          <w:szCs w:val="14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where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 xml:space="preserve">is a loss function with the properties described in Section 3.2. The optimal model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SY10" w:hAnsi="CMSY10" w:cs="CMSY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 xml:space="preserve">) =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SY7" w:hAnsi="CMSY7" w:cs="CMSY7"/>
          <w:color w:val="000000"/>
          <w:sz w:val="14"/>
          <w:szCs w:val="14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therefore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minimises the expected loss, i.e. the error. This study looks at several loss functions</w:t>
      </w:r>
      <w:r>
        <w:rPr>
          <w:rFonts w:ascii="SFRM0700" w:hAnsi="SFRM0700" w:cs="SFRM0700"/>
          <w:color w:val="000000"/>
          <w:sz w:val="14"/>
          <w:szCs w:val="14"/>
        </w:rPr>
        <w:t xml:space="preserve">13 </w:t>
      </w:r>
      <w:r>
        <w:rPr>
          <w:rFonts w:ascii="SFRM1000" w:hAnsi="SFRM1000" w:cs="SFRM1000"/>
          <w:color w:val="000000"/>
          <w:sz w:val="20"/>
          <w:szCs w:val="20"/>
        </w:rPr>
        <w:t>that are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able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to be inserted into (2); two examples of which are the </w:t>
      </w:r>
      <w:r>
        <w:rPr>
          <w:rFonts w:ascii="SFTI1000" w:hAnsi="SFTI1000" w:cs="SFTI1000"/>
          <w:color w:val="000000"/>
          <w:sz w:val="20"/>
          <w:szCs w:val="20"/>
        </w:rPr>
        <w:t xml:space="preserve">absolute loss </w:t>
      </w:r>
      <w:r>
        <w:rPr>
          <w:rFonts w:ascii="SFRM1000" w:hAnsi="SFRM1000" w:cs="SFRM1000"/>
          <w:color w:val="000000"/>
          <w:sz w:val="20"/>
          <w:szCs w:val="20"/>
        </w:rPr>
        <w:t>when the Binomial (or Bernoulli)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method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used - illustrated in Equation (3) - and the </w:t>
      </w:r>
      <w:r>
        <w:rPr>
          <w:rFonts w:ascii="SFTI1000" w:hAnsi="SFTI1000" w:cs="SFTI1000"/>
          <w:color w:val="000000"/>
          <w:sz w:val="20"/>
          <w:szCs w:val="20"/>
        </w:rPr>
        <w:t xml:space="preserve">squared loss </w:t>
      </w:r>
      <w:r>
        <w:rPr>
          <w:rFonts w:ascii="SFRM1000" w:hAnsi="SFRM1000" w:cs="SFRM1000"/>
          <w:color w:val="000000"/>
          <w:sz w:val="20"/>
          <w:szCs w:val="20"/>
        </w:rPr>
        <w:t>in Gaussian regression - illustrated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Equation (4).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R5" w:hAnsi="CMR5" w:cs="CMR5"/>
          <w:color w:val="000000"/>
          <w:sz w:val="10"/>
          <w:szCs w:val="10"/>
        </w:rPr>
      </w:pPr>
      <w:r>
        <w:rPr>
          <w:rFonts w:ascii="CMMI7" w:hAnsi="CMMI7" w:cs="CMMI7"/>
          <w:color w:val="000000"/>
          <w:sz w:val="14"/>
          <w:szCs w:val="14"/>
        </w:rPr>
        <w:t>`</w:t>
      </w:r>
      <w:r>
        <w:rPr>
          <w:rFonts w:ascii="CMR5" w:hAnsi="CMR5" w:cs="CMR5"/>
          <w:color w:val="000000"/>
          <w:sz w:val="10"/>
          <w:szCs w:val="1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CMBX10" w:hAnsi="CMBX10" w:cs="CMBX10"/>
          <w:color w:val="000000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SFRM1000" w:hAnsi="SFRM1000" w:cs="SFRM1000"/>
          <w:color w:val="000000"/>
          <w:sz w:val="20"/>
          <w:szCs w:val="20"/>
        </w:rPr>
        <w:t>(3)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R5" w:hAnsi="CMR5" w:cs="CMR5"/>
          <w:color w:val="000000"/>
          <w:sz w:val="10"/>
          <w:szCs w:val="10"/>
        </w:rPr>
      </w:pPr>
      <w:r>
        <w:rPr>
          <w:rFonts w:ascii="CMMI7" w:hAnsi="CMMI7" w:cs="CMMI7"/>
          <w:color w:val="000000"/>
          <w:sz w:val="14"/>
          <w:szCs w:val="14"/>
        </w:rPr>
        <w:t>`</w:t>
      </w:r>
      <w:r>
        <w:rPr>
          <w:rFonts w:ascii="CMR5" w:hAnsi="CMR5" w:cs="CMR5"/>
          <w:color w:val="000000"/>
          <w:sz w:val="10"/>
          <w:szCs w:val="10"/>
        </w:rPr>
        <w:t>2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= (</w:t>
      </w:r>
      <w:r>
        <w:rPr>
          <w:rFonts w:ascii="CMBX10" w:hAnsi="CMBX10" w:cs="CMBX10"/>
          <w:color w:val="000000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>)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)</w:t>
      </w:r>
      <w:r>
        <w:rPr>
          <w:rFonts w:ascii="CMR7" w:hAnsi="CMR7" w:cs="CMR7"/>
          <w:color w:val="000000"/>
          <w:sz w:val="14"/>
          <w:szCs w:val="14"/>
        </w:rPr>
        <w:t>2</w:t>
      </w:r>
      <w:proofErr w:type="gramEnd"/>
      <w:r>
        <w:rPr>
          <w:rFonts w:ascii="CMR7" w:hAnsi="CMR7" w:cs="CMR7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(4)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Modelling is performed on a sample set with </w:t>
      </w:r>
      <w:r>
        <w:rPr>
          <w:rFonts w:ascii="CMMI10" w:hAnsi="CMMI10" w:cs="CMMI10"/>
          <w:color w:val="000000"/>
          <w:sz w:val="20"/>
          <w:szCs w:val="20"/>
        </w:rPr>
        <w:t xml:space="preserve">n </w:t>
      </w:r>
      <w:r>
        <w:rPr>
          <w:rFonts w:ascii="SFRM1000" w:hAnsi="SFRM1000" w:cs="SFRM1000"/>
          <w:color w:val="000000"/>
          <w:sz w:val="20"/>
          <w:szCs w:val="20"/>
        </w:rPr>
        <w:t xml:space="preserve">realisations </w:t>
      </w:r>
      <w:r>
        <w:rPr>
          <w:rFonts w:ascii="CMMI10" w:hAnsi="CMMI10" w:cs="CMMI10"/>
          <w:color w:val="000000"/>
          <w:sz w:val="20"/>
          <w:szCs w:val="20"/>
        </w:rPr>
        <w:t xml:space="preserve">X </w:t>
      </w:r>
      <w:r>
        <w:rPr>
          <w:rFonts w:ascii="CMR10" w:hAnsi="CMR10" w:cs="CMR10"/>
          <w:color w:val="000000"/>
          <w:sz w:val="20"/>
          <w:szCs w:val="20"/>
        </w:rPr>
        <w:t>= 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MI10" w:hAnsi="CMMI10" w:cs="CMMI10"/>
          <w:color w:val="000000"/>
          <w:sz w:val="20"/>
          <w:szCs w:val="20"/>
        </w:rPr>
        <w:t>; x</w:t>
      </w:r>
      <w:r>
        <w:rPr>
          <w:rFonts w:ascii="CMR7" w:hAnsi="CMR7" w:cs="CMR7"/>
          <w:color w:val="000000"/>
          <w:sz w:val="14"/>
          <w:szCs w:val="14"/>
        </w:rPr>
        <w:t>2</w:t>
      </w:r>
      <w:r>
        <w:rPr>
          <w:rFonts w:ascii="CMMI10" w:hAnsi="CMMI10" w:cs="CMMI10"/>
          <w:color w:val="000000"/>
          <w:sz w:val="20"/>
          <w:szCs w:val="20"/>
        </w:rPr>
        <w:t xml:space="preserve">; : : : ;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SFRM1000" w:hAnsi="SFRM1000" w:cs="SFRM1000"/>
          <w:color w:val="000000"/>
          <w:sz w:val="20"/>
          <w:szCs w:val="20"/>
        </w:rPr>
        <w:t xml:space="preserve">and </w:t>
      </w:r>
      <w:r>
        <w:rPr>
          <w:rFonts w:ascii="CMMI10" w:hAnsi="CMMI10" w:cs="CMMI10"/>
          <w:color w:val="000000"/>
          <w:sz w:val="20"/>
          <w:szCs w:val="20"/>
        </w:rPr>
        <w:t xml:space="preserve">Y </w:t>
      </w:r>
      <w:r>
        <w:rPr>
          <w:rFonts w:ascii="CMR10" w:hAnsi="CMR10" w:cs="CMR10"/>
          <w:color w:val="000000"/>
          <w:sz w:val="20"/>
          <w:szCs w:val="20"/>
        </w:rPr>
        <w:t>= (</w:t>
      </w:r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MI10" w:hAnsi="CMMI10" w:cs="CMMI10"/>
          <w:color w:val="000000"/>
          <w:sz w:val="20"/>
          <w:szCs w:val="20"/>
        </w:rPr>
        <w:t>; y</w:t>
      </w:r>
      <w:r>
        <w:rPr>
          <w:rFonts w:ascii="CMR7" w:hAnsi="CMR7" w:cs="CMR7"/>
          <w:color w:val="000000"/>
          <w:sz w:val="14"/>
          <w:szCs w:val="14"/>
        </w:rPr>
        <w:t>2</w:t>
      </w:r>
      <w:r>
        <w:rPr>
          <w:rFonts w:ascii="CMMI10" w:hAnsi="CMMI10" w:cs="CMMI10"/>
          <w:color w:val="000000"/>
          <w:sz w:val="20"/>
          <w:szCs w:val="20"/>
        </w:rPr>
        <w:t xml:space="preserve">; : : : ;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>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BX10" w:hAnsi="CMBX10" w:cs="CMBX10"/>
          <w:color w:val="000000"/>
          <w:sz w:val="20"/>
          <w:szCs w:val="20"/>
        </w:rPr>
        <w:t xml:space="preserve">X </w:t>
      </w:r>
      <w:r>
        <w:rPr>
          <w:rFonts w:ascii="SFRM1000" w:hAnsi="SFRM1000" w:cs="SFRM1000"/>
          <w:color w:val="000000"/>
          <w:sz w:val="20"/>
          <w:szCs w:val="20"/>
        </w:rPr>
        <w:t xml:space="preserve">and </w:t>
      </w:r>
      <w:r>
        <w:rPr>
          <w:rFonts w:ascii="CMBX10" w:hAnsi="CMBX10" w:cs="CMBX10"/>
          <w:color w:val="000000"/>
          <w:sz w:val="20"/>
          <w:szCs w:val="20"/>
        </w:rPr>
        <w:t>Y</w:t>
      </w:r>
      <w:r>
        <w:rPr>
          <w:rFonts w:ascii="SFRM1000" w:hAnsi="SFRM1000" w:cs="SFRM1000"/>
          <w:color w:val="000000"/>
          <w:sz w:val="20"/>
          <w:szCs w:val="20"/>
        </w:rPr>
        <w:t>, respectively, and so an exact expectation for Equation (2) is unknown. Instead, boosting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algorithms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minimise an empirical risk function (the </w:t>
      </w:r>
      <w:r>
        <w:rPr>
          <w:rFonts w:ascii="SFTI1000" w:hAnsi="SFTI1000" w:cs="SFTI1000"/>
          <w:color w:val="000000"/>
          <w:sz w:val="20"/>
          <w:szCs w:val="20"/>
        </w:rPr>
        <w:t>observed mean</w:t>
      </w:r>
      <w:r>
        <w:rPr>
          <w:rFonts w:ascii="SFRM1000" w:hAnsi="SFRM1000" w:cs="SFRM1000"/>
          <w:color w:val="000000"/>
          <w:sz w:val="20"/>
          <w:szCs w:val="20"/>
        </w:rPr>
        <w:t>) w.r.t. some approximation function,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SY10" w:hAnsi="CMSY10" w:cs="CMSY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)</w:t>
      </w:r>
      <w:r>
        <w:rPr>
          <w:rFonts w:ascii="SFRM1000" w:hAnsi="SFRM1000" w:cs="SFRM1000"/>
          <w:color w:val="000000"/>
          <w:sz w:val="20"/>
          <w:szCs w:val="20"/>
        </w:rPr>
        <w:t>, given as: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11</w:t>
      </w:r>
      <w:r>
        <w:rPr>
          <w:rFonts w:ascii="SFRM0800" w:hAnsi="SFRM0800" w:cs="SFRM0800"/>
          <w:color w:val="000000"/>
          <w:sz w:val="16"/>
          <w:szCs w:val="16"/>
        </w:rPr>
        <w:t xml:space="preserve">The </w:t>
      </w:r>
      <w:r>
        <w:rPr>
          <w:rFonts w:ascii="CMMI8" w:hAnsi="CMMI8" w:cs="CMMI8"/>
          <w:color w:val="000000"/>
          <w:sz w:val="16"/>
          <w:szCs w:val="16"/>
        </w:rPr>
        <w:t>L</w:t>
      </w:r>
      <w:r>
        <w:rPr>
          <w:rFonts w:ascii="CMR6" w:hAnsi="CMR6" w:cs="CMR6"/>
          <w:color w:val="000000"/>
          <w:sz w:val="12"/>
          <w:szCs w:val="12"/>
        </w:rPr>
        <w:t xml:space="preserve">1 </w:t>
      </w:r>
      <w:r>
        <w:rPr>
          <w:rFonts w:ascii="SFRM0800" w:hAnsi="SFRM0800" w:cs="SFRM0800"/>
          <w:color w:val="000000"/>
          <w:sz w:val="16"/>
          <w:szCs w:val="16"/>
        </w:rPr>
        <w:t>loss function has been shown, theoretically as well as experimentally, to achieve superior performance to the</w:t>
      </w:r>
    </w:p>
    <w:p w:rsidR="00562550" w:rsidRDefault="00562550" w:rsidP="00562550">
      <w:pPr>
        <w:autoSpaceDE w:val="0"/>
        <w:autoSpaceDN w:val="0"/>
        <w:adjustRightInd w:val="0"/>
        <w:rPr>
          <w:rFonts w:ascii="SFTT0800" w:hAnsi="SFTT0800" w:cs="SFTT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alternatives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in certain cases - especially in </w:t>
      </w:r>
      <w:r>
        <w:rPr>
          <w:rFonts w:ascii="SFTI0800" w:hAnsi="SFTI0800" w:cs="SFTI0800"/>
          <w:color w:val="000000"/>
          <w:sz w:val="16"/>
          <w:szCs w:val="16"/>
        </w:rPr>
        <w:t xml:space="preserve">sparse </w:t>
      </w:r>
      <w:r>
        <w:rPr>
          <w:rFonts w:ascii="SFRM0800" w:hAnsi="SFRM0800" w:cs="SFRM0800"/>
          <w:color w:val="000000"/>
          <w:sz w:val="16"/>
          <w:szCs w:val="16"/>
        </w:rPr>
        <w:t xml:space="preserve">models, where few coefficients are found to be non-zero(Insert XX </w:t>
      </w:r>
      <w:r>
        <w:rPr>
          <w:rFonts w:ascii="SFTT0800" w:hAnsi="SFTT0800" w:cs="SFTT0800"/>
          <w:color w:val="000000"/>
          <w:sz w:val="16"/>
          <w:szCs w:val="16"/>
        </w:rPr>
        <w:t>Reference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TT0800" w:hAnsi="SFTT0800" w:cs="SFTT0800"/>
          <w:color w:val="000000"/>
          <w:sz w:val="16"/>
          <w:szCs w:val="16"/>
        </w:rPr>
        <w:t>to</w:t>
      </w:r>
      <w:proofErr w:type="gramEnd"/>
      <w:r>
        <w:rPr>
          <w:rFonts w:ascii="SFTT0800" w:hAnsi="SFTT0800" w:cs="SFTT0800"/>
          <w:color w:val="000000"/>
          <w:sz w:val="16"/>
          <w:szCs w:val="16"/>
        </w:rPr>
        <w:t xml:space="preserve"> EOSL p.611-613)</w:t>
      </w:r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12</w:t>
      </w:r>
      <w:r>
        <w:rPr>
          <w:rFonts w:ascii="SFRM0800" w:hAnsi="SFRM0800" w:cs="SFRM0800"/>
          <w:color w:val="000000"/>
          <w:sz w:val="16"/>
          <w:szCs w:val="16"/>
        </w:rPr>
        <w:t>Component-wise gradient boosting is specifically addressed in Section 4.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13</w:t>
      </w:r>
      <w:r>
        <w:rPr>
          <w:rFonts w:ascii="SFRM0800" w:hAnsi="SFRM0800" w:cs="SFRM0800"/>
          <w:color w:val="000000"/>
          <w:sz w:val="16"/>
          <w:szCs w:val="16"/>
        </w:rPr>
        <w:t xml:space="preserve">The Gaussian </w:t>
      </w:r>
      <w:r>
        <w:rPr>
          <w:rFonts w:ascii="CMMI8" w:hAnsi="CMMI8" w:cs="CMMI8"/>
          <w:color w:val="000000"/>
          <w:sz w:val="16"/>
          <w:szCs w:val="16"/>
        </w:rPr>
        <w:t>L</w:t>
      </w:r>
      <w:r>
        <w:rPr>
          <w:rFonts w:ascii="CMR6" w:hAnsi="CMR6" w:cs="CMR6"/>
          <w:color w:val="000000"/>
          <w:sz w:val="12"/>
          <w:szCs w:val="12"/>
        </w:rPr>
        <w:t xml:space="preserve">2 </w:t>
      </w:r>
      <w:r>
        <w:rPr>
          <w:rFonts w:ascii="SFRM0800" w:hAnsi="SFRM0800" w:cs="SFRM0800"/>
          <w:color w:val="000000"/>
          <w:sz w:val="16"/>
          <w:szCs w:val="16"/>
        </w:rPr>
        <w:t xml:space="preserve">loss function is used in Section </w:t>
      </w:r>
      <w:r>
        <w:rPr>
          <w:rFonts w:ascii="SFTT0800" w:hAnsi="SFTT0800" w:cs="SFTT0800"/>
          <w:color w:val="000000"/>
          <w:sz w:val="16"/>
          <w:szCs w:val="16"/>
        </w:rPr>
        <w:t>XX</w:t>
      </w:r>
      <w:r>
        <w:rPr>
          <w:rFonts w:ascii="SFRM0800" w:hAnsi="SFRM0800" w:cs="SFRM0800"/>
          <w:color w:val="000000"/>
          <w:sz w:val="16"/>
          <w:szCs w:val="16"/>
        </w:rPr>
        <w:t xml:space="preserve">; the binomial </w:t>
      </w:r>
      <w:r>
        <w:rPr>
          <w:rFonts w:ascii="CMMI8" w:hAnsi="CMMI8" w:cs="CMMI8"/>
          <w:color w:val="000000"/>
          <w:sz w:val="16"/>
          <w:szCs w:val="16"/>
        </w:rPr>
        <w:t>L</w:t>
      </w:r>
      <w:r>
        <w:rPr>
          <w:rFonts w:ascii="CMR6" w:hAnsi="CMR6" w:cs="CMR6"/>
          <w:color w:val="000000"/>
          <w:sz w:val="12"/>
          <w:szCs w:val="12"/>
        </w:rPr>
        <w:t xml:space="preserve">1 </w:t>
      </w:r>
      <w:r>
        <w:rPr>
          <w:rFonts w:ascii="SFRM0800" w:hAnsi="SFRM0800" w:cs="SFRM0800"/>
          <w:color w:val="000000"/>
          <w:sz w:val="16"/>
          <w:szCs w:val="16"/>
        </w:rPr>
        <w:t xml:space="preserve">loss function is used in Section </w:t>
      </w:r>
      <w:r>
        <w:rPr>
          <w:rFonts w:ascii="SFTT0800" w:hAnsi="SFTT0800" w:cs="SFTT0800"/>
          <w:color w:val="000000"/>
          <w:sz w:val="16"/>
          <w:szCs w:val="16"/>
        </w:rPr>
        <w:t>XX</w:t>
      </w:r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5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SY10" w:hAnsi="CMSY10" w:cs="CMSY10"/>
          <w:color w:val="000000"/>
          <w:sz w:val="20"/>
          <w:szCs w:val="20"/>
        </w:rPr>
        <w:t xml:space="preserve">R </w:t>
      </w:r>
      <w:r>
        <w:rPr>
          <w:rFonts w:ascii="CMR10" w:hAnsi="CMR10" w:cs="CMR10"/>
          <w:color w:val="000000"/>
          <w:sz w:val="20"/>
          <w:szCs w:val="20"/>
        </w:rPr>
        <w:t>=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n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proofErr w:type="spellStart"/>
      <w:r>
        <w:rPr>
          <w:rFonts w:ascii="CMEX10" w:hAnsi="CMEX10" w:cs="CMEX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n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spellStart"/>
      <w:r>
        <w:rPr>
          <w:rFonts w:ascii="CMMI7" w:hAnsi="CMMI7" w:cs="CMMI7"/>
          <w:color w:val="000000"/>
          <w:sz w:val="14"/>
          <w:szCs w:val="14"/>
        </w:rPr>
        <w:t>i</w:t>
      </w:r>
      <w:proofErr w:type="spellEnd"/>
      <w:r>
        <w:rPr>
          <w:rFonts w:ascii="CMR7" w:hAnsi="CMR7" w:cs="CMR7"/>
          <w:color w:val="000000"/>
          <w:sz w:val="14"/>
          <w:szCs w:val="14"/>
        </w:rPr>
        <w:t>=1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MI10" w:hAnsi="CMMI10" w:cs="CMMI10"/>
          <w:color w:val="000000"/>
          <w:sz w:val="20"/>
          <w:szCs w:val="20"/>
        </w:rPr>
        <w:t>; 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 xml:space="preserve">)) </w:t>
      </w:r>
      <w:r>
        <w:rPr>
          <w:rFonts w:ascii="SFRM1000" w:hAnsi="SFRM1000" w:cs="SFRM1000"/>
          <w:color w:val="000000"/>
          <w:sz w:val="20"/>
          <w:szCs w:val="20"/>
        </w:rPr>
        <w:t>(5)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Referring once again to the principle of modularity, either of the two loss functions given in Equations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(3)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and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(4) (plus </w:t>
      </w:r>
      <w:r>
        <w:rPr>
          <w:rFonts w:ascii="SFTI1000" w:hAnsi="SFTI1000" w:cs="SFTI1000"/>
          <w:color w:val="000000"/>
          <w:sz w:val="20"/>
          <w:szCs w:val="20"/>
        </w:rPr>
        <w:t xml:space="preserve">any </w:t>
      </w:r>
      <w:r>
        <w:rPr>
          <w:rFonts w:ascii="SFRM1000" w:hAnsi="SFRM1000" w:cs="SFRM1000"/>
          <w:color w:val="000000"/>
          <w:sz w:val="20"/>
          <w:szCs w:val="20"/>
        </w:rPr>
        <w:t>other defined loss functions that fulfils the requirement of convexity and continuous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differentiability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) may be inserted into the empirical risk function given by Equation (5). Equation (6) shows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case for the </w:t>
      </w:r>
      <w:r>
        <w:rPr>
          <w:rFonts w:ascii="CMMI10" w:hAnsi="CMMI10" w:cs="CMMI10"/>
          <w:color w:val="000000"/>
          <w:sz w:val="20"/>
          <w:szCs w:val="20"/>
        </w:rPr>
        <w:t>L</w:t>
      </w:r>
      <w:r>
        <w:rPr>
          <w:rFonts w:ascii="CMR7" w:hAnsi="CMR7" w:cs="CMR7"/>
          <w:color w:val="000000"/>
          <w:sz w:val="14"/>
          <w:szCs w:val="14"/>
        </w:rPr>
        <w:t xml:space="preserve">2 </w:t>
      </w:r>
      <w:r>
        <w:rPr>
          <w:rFonts w:ascii="SFRM1000" w:hAnsi="SFRM1000" w:cs="SFRM1000"/>
          <w:color w:val="000000"/>
          <w:sz w:val="20"/>
          <w:szCs w:val="20"/>
        </w:rPr>
        <w:t>loss function.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SY10" w:hAnsi="CMSY10" w:cs="CMSY10"/>
          <w:color w:val="000000"/>
          <w:sz w:val="20"/>
          <w:szCs w:val="20"/>
        </w:rPr>
        <w:t xml:space="preserve">R </w:t>
      </w:r>
      <w:r>
        <w:rPr>
          <w:rFonts w:ascii="CMR10" w:hAnsi="CMR10" w:cs="CMR10"/>
          <w:color w:val="000000"/>
          <w:sz w:val="20"/>
          <w:szCs w:val="20"/>
        </w:rPr>
        <w:t>=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n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proofErr w:type="spellStart"/>
      <w:r>
        <w:rPr>
          <w:rFonts w:ascii="CMEX10" w:hAnsi="CMEX10" w:cs="CMEX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n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spellStart"/>
      <w:r>
        <w:rPr>
          <w:rFonts w:ascii="CMMI7" w:hAnsi="CMMI7" w:cs="CMMI7"/>
          <w:color w:val="000000"/>
          <w:sz w:val="14"/>
          <w:szCs w:val="14"/>
        </w:rPr>
        <w:t>i</w:t>
      </w:r>
      <w:proofErr w:type="spellEnd"/>
      <w:r>
        <w:rPr>
          <w:rFonts w:ascii="CMR7" w:hAnsi="CMR7" w:cs="CMR7"/>
          <w:color w:val="000000"/>
          <w:sz w:val="14"/>
          <w:szCs w:val="14"/>
        </w:rPr>
        <w:t>=1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 xml:space="preserve">i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>))</w:t>
      </w:r>
      <w:r>
        <w:rPr>
          <w:rFonts w:ascii="CMR7" w:hAnsi="CMR7" w:cs="CMR7"/>
          <w:color w:val="000000"/>
          <w:sz w:val="14"/>
          <w:szCs w:val="14"/>
        </w:rPr>
        <w:t xml:space="preserve">2 </w:t>
      </w:r>
      <w:r>
        <w:rPr>
          <w:rFonts w:ascii="SFRM1000" w:hAnsi="SFRM1000" w:cs="SFRM1000"/>
          <w:color w:val="000000"/>
          <w:sz w:val="20"/>
          <w:szCs w:val="20"/>
        </w:rPr>
        <w:t>(6)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The next step is to establish the iterative </w:t>
      </w:r>
      <w:r>
        <w:rPr>
          <w:rFonts w:ascii="SFTI1000" w:hAnsi="SFTI1000" w:cs="SFTI1000"/>
          <w:color w:val="000000"/>
          <w:sz w:val="20"/>
          <w:szCs w:val="20"/>
        </w:rPr>
        <w:t xml:space="preserve">gradient descent </w:t>
      </w:r>
      <w:r>
        <w:rPr>
          <w:rFonts w:ascii="SFRM1000" w:hAnsi="SFRM1000" w:cs="SFRM1000"/>
          <w:color w:val="000000"/>
          <w:sz w:val="20"/>
          <w:szCs w:val="20"/>
        </w:rPr>
        <w:t xml:space="preserve">method, which minimises </w:t>
      </w:r>
      <w:r>
        <w:rPr>
          <w:rFonts w:ascii="CMSY10" w:hAnsi="CMSY10" w:cs="CMSY10"/>
          <w:color w:val="000000"/>
          <w:sz w:val="20"/>
          <w:szCs w:val="20"/>
        </w:rPr>
        <w:t xml:space="preserve">R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proofErr w:type="gramStart"/>
      <w:r>
        <w:rPr>
          <w:rFonts w:ascii="CMSY10" w:hAnsi="CMSY10" w:cs="CMSY10"/>
          <w:color w:val="000000"/>
          <w:sz w:val="20"/>
          <w:szCs w:val="20"/>
        </w:rPr>
        <w:t>R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(1)</w:t>
      </w:r>
      <w:r>
        <w:rPr>
          <w:rFonts w:ascii="CMMI10" w:hAnsi="CMMI10" w:cs="CMMI10"/>
          <w:color w:val="000000"/>
          <w:sz w:val="20"/>
          <w:szCs w:val="20"/>
        </w:rPr>
        <w:t>; f</w:t>
      </w:r>
      <w:r>
        <w:rPr>
          <w:rFonts w:ascii="CMR7" w:hAnsi="CMR7" w:cs="CMR7"/>
          <w:color w:val="000000"/>
          <w:sz w:val="14"/>
          <w:szCs w:val="14"/>
        </w:rPr>
        <w:t>(2)</w:t>
      </w:r>
      <w:r>
        <w:rPr>
          <w:rFonts w:ascii="CMMI10" w:hAnsi="CMMI10" w:cs="CMMI10"/>
          <w:color w:val="000000"/>
          <w:sz w:val="20"/>
          <w:szCs w:val="20"/>
        </w:rPr>
        <w:t>; : : : ; f</w:t>
      </w:r>
      <w:r>
        <w:rPr>
          <w:rFonts w:ascii="CMR7" w:hAnsi="CMR7" w:cs="CMR7"/>
          <w:color w:val="000000"/>
          <w:sz w:val="14"/>
          <w:szCs w:val="14"/>
        </w:rPr>
        <w:t>(</w:t>
      </w:r>
      <w:r>
        <w:rPr>
          <w:rFonts w:ascii="CMMI7" w:hAnsi="CMMI7" w:cs="CMMI7"/>
          <w:color w:val="000000"/>
          <w:sz w:val="14"/>
          <w:szCs w:val="14"/>
        </w:rPr>
        <w:t>n</w:t>
      </w:r>
      <w:r>
        <w:rPr>
          <w:rFonts w:ascii="CMR7" w:hAnsi="CMR7" w:cs="CMR7"/>
          <w:color w:val="000000"/>
          <w:sz w:val="14"/>
          <w:szCs w:val="14"/>
        </w:rPr>
        <w:t>)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lastRenderedPageBreak/>
        <w:t xml:space="preserve">w.r.t. the approximation function,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(</w:t>
      </w:r>
      <w:r>
        <w:rPr>
          <w:rFonts w:ascii="CMSY7" w:hAnsi="CMSY7" w:cs="CMSY7"/>
          <w:color w:val="000000"/>
          <w:sz w:val="14"/>
          <w:szCs w:val="14"/>
        </w:rPr>
        <w:t>_</w:t>
      </w:r>
      <w:r>
        <w:rPr>
          <w:rFonts w:ascii="CMR7" w:hAnsi="CMR7" w:cs="CMR7"/>
          <w:color w:val="000000"/>
          <w:sz w:val="14"/>
          <w:szCs w:val="14"/>
        </w:rPr>
        <w:t>)</w:t>
      </w:r>
      <w:r>
        <w:rPr>
          <w:rFonts w:ascii="SFRM1000" w:hAnsi="SFRM1000" w:cs="SFRM1000"/>
          <w:color w:val="000000"/>
          <w:sz w:val="20"/>
          <w:szCs w:val="20"/>
        </w:rPr>
        <w:t xml:space="preserve">; where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 xml:space="preserve">(1)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7" w:hAnsi="CMR7" w:cs="CMR7"/>
          <w:color w:val="000000"/>
          <w:sz w:val="14"/>
          <w:szCs w:val="14"/>
        </w:rPr>
        <w:t>1</w:t>
      </w:r>
      <w:r>
        <w:rPr>
          <w:rFonts w:ascii="CMR10" w:hAnsi="CMR10" w:cs="CMR10"/>
          <w:color w:val="000000"/>
          <w:sz w:val="20"/>
          <w:szCs w:val="20"/>
        </w:rPr>
        <w:t>)</w:t>
      </w:r>
      <w:r>
        <w:rPr>
          <w:rFonts w:ascii="CMMI10" w:hAnsi="CMMI10" w:cs="CMMI10"/>
          <w:color w:val="000000"/>
          <w:sz w:val="20"/>
          <w:szCs w:val="20"/>
        </w:rPr>
        <w:t>; f</w:t>
      </w:r>
      <w:r>
        <w:rPr>
          <w:rFonts w:ascii="CMR7" w:hAnsi="CMR7" w:cs="CMR7"/>
          <w:color w:val="000000"/>
          <w:sz w:val="14"/>
          <w:szCs w:val="14"/>
        </w:rPr>
        <w:t xml:space="preserve">(2)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7" w:hAnsi="CMR7" w:cs="CMR7"/>
          <w:color w:val="000000"/>
          <w:sz w:val="14"/>
          <w:szCs w:val="14"/>
        </w:rPr>
        <w:t>2</w:t>
      </w:r>
      <w:r>
        <w:rPr>
          <w:rFonts w:ascii="CMR10" w:hAnsi="CMR10" w:cs="CMR10"/>
          <w:color w:val="000000"/>
          <w:sz w:val="20"/>
          <w:szCs w:val="20"/>
        </w:rPr>
        <w:t>)</w:t>
      </w:r>
      <w:r>
        <w:rPr>
          <w:rFonts w:ascii="CMMI10" w:hAnsi="CMMI10" w:cs="CMMI10"/>
          <w:color w:val="000000"/>
          <w:sz w:val="20"/>
          <w:szCs w:val="20"/>
        </w:rPr>
        <w:t>; : : : ; f</w:t>
      </w:r>
      <w:r>
        <w:rPr>
          <w:rFonts w:ascii="CMR7" w:hAnsi="CMR7" w:cs="CMR7"/>
          <w:color w:val="000000"/>
          <w:sz w:val="14"/>
          <w:szCs w:val="14"/>
        </w:rPr>
        <w:t>(</w:t>
      </w:r>
      <w:r>
        <w:rPr>
          <w:rFonts w:ascii="CMMI7" w:hAnsi="CMMI7" w:cs="CMMI7"/>
          <w:color w:val="000000"/>
          <w:sz w:val="14"/>
          <w:szCs w:val="14"/>
        </w:rPr>
        <w:t>n</w:t>
      </w:r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)</w:t>
      </w:r>
      <w:r>
        <w:rPr>
          <w:rFonts w:ascii="SFRM1000" w:hAnsi="SFRM1000" w:cs="SFRM1000"/>
          <w:color w:val="000000"/>
          <w:sz w:val="20"/>
          <w:szCs w:val="20"/>
        </w:rPr>
        <w:t>. We notice that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these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each are merely output numbers, meaning we can simply treat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SFRM1000" w:hAnsi="SFRM1000" w:cs="SFRM1000"/>
          <w:color w:val="000000"/>
          <w:sz w:val="20"/>
          <w:szCs w:val="20"/>
        </w:rPr>
        <w:t>as parameters and take derivatives</w:t>
      </w:r>
    </w:p>
    <w:p w:rsidR="00562550" w:rsidRDefault="00723661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ins w:id="20" w:author="Mitchell, Steven" w:date="2016-03-25T09:15:00Z">
        <w:r>
          <w:rPr>
            <w:rFonts w:ascii="SFRM1000" w:hAnsi="SFRM1000" w:cs="SFRM1000"/>
            <w:color w:val="000000"/>
            <w:sz w:val="20"/>
            <w:szCs w:val="20"/>
          </w:rPr>
          <w:t>with</w:t>
        </w:r>
        <w:proofErr w:type="gramEnd"/>
        <w:r>
          <w:rPr>
            <w:rFonts w:ascii="SFRM1000" w:hAnsi="SFRM1000" w:cs="SFRM1000"/>
            <w:color w:val="000000"/>
            <w:sz w:val="20"/>
            <w:szCs w:val="20"/>
          </w:rPr>
          <w:t xml:space="preserve"> respect to </w:t>
        </w:r>
      </w:ins>
      <w:del w:id="21" w:author="Mitchell, Steven" w:date="2016-03-25T09:15:00Z">
        <w:r w:rsidR="00562550" w:rsidDel="00723661">
          <w:rPr>
            <w:rFonts w:ascii="SFRM1000" w:hAnsi="SFRM1000" w:cs="SFRM1000"/>
            <w:color w:val="000000"/>
            <w:sz w:val="20"/>
            <w:szCs w:val="20"/>
          </w:rPr>
          <w:delText xml:space="preserve">w.r.t. </w:delText>
        </w:r>
      </w:del>
      <w:r w:rsidR="00562550">
        <w:rPr>
          <w:rFonts w:ascii="SFRM1000" w:hAnsi="SFRM1000" w:cs="SFRM1000"/>
          <w:color w:val="000000"/>
          <w:sz w:val="20"/>
          <w:szCs w:val="20"/>
        </w:rPr>
        <w:t xml:space="preserve">Equation (5), which for the case of an </w:t>
      </w:r>
      <w:r w:rsidR="00562550">
        <w:rPr>
          <w:rFonts w:ascii="CMMI10" w:hAnsi="CMMI10" w:cs="CMMI10"/>
          <w:color w:val="000000"/>
          <w:sz w:val="20"/>
          <w:szCs w:val="20"/>
        </w:rPr>
        <w:t>L</w:t>
      </w:r>
      <w:r w:rsidR="00562550">
        <w:rPr>
          <w:rFonts w:ascii="CMR7" w:hAnsi="CMR7" w:cs="CMR7"/>
          <w:color w:val="000000"/>
          <w:sz w:val="14"/>
          <w:szCs w:val="14"/>
        </w:rPr>
        <w:t xml:space="preserve">2 </w:t>
      </w:r>
      <w:r w:rsidR="00562550">
        <w:rPr>
          <w:rFonts w:ascii="SFRM1000" w:hAnsi="SFRM1000" w:cs="SFRM1000"/>
          <w:color w:val="000000"/>
          <w:sz w:val="20"/>
          <w:szCs w:val="20"/>
        </w:rPr>
        <w:t>loss function, as in Equation (6), yields:</w:t>
      </w:r>
    </w:p>
    <w:p w:rsidR="00562550" w:rsidRDefault="00562550" w:rsidP="00562550">
      <w:pPr>
        <w:autoSpaceDE w:val="0"/>
        <w:autoSpaceDN w:val="0"/>
        <w:adjustRightInd w:val="0"/>
        <w:rPr>
          <w:rFonts w:ascii="CMSY10" w:hAnsi="CMSY10" w:cs="CMSY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@</w:t>
      </w:r>
      <w:r>
        <w:rPr>
          <w:rFonts w:ascii="CMSY10" w:hAnsi="CMSY10" w:cs="CMSY10"/>
          <w:color w:val="000000"/>
          <w:sz w:val="20"/>
          <w:szCs w:val="20"/>
        </w:rPr>
        <w:t>R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@f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=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@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@f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 xml:space="preserve"> 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proofErr w:type="spellStart"/>
      <w:r>
        <w:rPr>
          <w:rFonts w:ascii="CMEX10" w:hAnsi="CMEX10" w:cs="CMEX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n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spellStart"/>
      <w:r>
        <w:rPr>
          <w:rFonts w:ascii="CMMI7" w:hAnsi="CMMI7" w:cs="CMMI7"/>
          <w:color w:val="000000"/>
          <w:sz w:val="14"/>
          <w:szCs w:val="14"/>
        </w:rPr>
        <w:t>i</w:t>
      </w:r>
      <w:proofErr w:type="spellEnd"/>
      <w:r>
        <w:rPr>
          <w:rFonts w:ascii="CMR7" w:hAnsi="CMR7" w:cs="CMR7"/>
          <w:color w:val="000000"/>
          <w:sz w:val="14"/>
          <w:szCs w:val="14"/>
        </w:rPr>
        <w:t>=1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MI10" w:hAnsi="CMMI10" w:cs="CMMI10"/>
          <w:color w:val="000000"/>
          <w:sz w:val="20"/>
          <w:szCs w:val="20"/>
        </w:rPr>
        <w:t>; 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>))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!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=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@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@f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MI10" w:hAnsi="CMMI10" w:cs="CMMI10"/>
          <w:color w:val="000000"/>
          <w:sz w:val="20"/>
          <w:szCs w:val="20"/>
        </w:rPr>
        <w:t>; 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 xml:space="preserve">))) =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 xml:space="preserve">i </w:t>
      </w:r>
      <w:r>
        <w:rPr>
          <w:rFonts w:ascii="SFRM1000" w:hAnsi="SFRM1000" w:cs="SFRM1000"/>
          <w:color w:val="000000"/>
          <w:sz w:val="20"/>
          <w:szCs w:val="20"/>
        </w:rPr>
        <w:t>(7)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which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illustrates the relationship between the residuals and the negative gradient of the cost function,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thereby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demonstrating the reason why the former may be interpreted, in a more general manner, via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latter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. By simple re-arrangement:</w:t>
      </w:r>
    </w:p>
    <w:p w:rsidR="00562550" w:rsidRDefault="00562550" w:rsidP="00562550">
      <w:pPr>
        <w:autoSpaceDE w:val="0"/>
        <w:autoSpaceDN w:val="0"/>
        <w:adjustRightInd w:val="0"/>
        <w:rPr>
          <w:rFonts w:ascii="CMSY10" w:hAnsi="CMSY10" w:cs="CMSY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 xml:space="preserve">i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 xml:space="preserve">) = </w:t>
      </w:r>
      <w:r>
        <w:rPr>
          <w:rFonts w:ascii="Arial" w:hAnsi="Arial" w:cs="Arial"/>
          <w:color w:val="000000"/>
          <w:sz w:val="20"/>
          <w:szCs w:val="20"/>
        </w:rPr>
        <w:t>􀀀</w:t>
      </w:r>
    </w:p>
    <w:p w:rsidR="00562550" w:rsidRDefault="00562550" w:rsidP="00562550">
      <w:pPr>
        <w:autoSpaceDE w:val="0"/>
        <w:autoSpaceDN w:val="0"/>
        <w:adjustRightInd w:val="0"/>
        <w:rPr>
          <w:rFonts w:ascii="CMSY10" w:hAnsi="CMSY10" w:cs="CMSY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@</w:t>
      </w:r>
      <w:r>
        <w:rPr>
          <w:rFonts w:ascii="CMSY10" w:hAnsi="CMSY10" w:cs="CMSY10"/>
          <w:color w:val="000000"/>
          <w:sz w:val="20"/>
          <w:szCs w:val="20"/>
        </w:rPr>
        <w:t>R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@f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(8)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We define initial conditions by first setting the approximation functions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(</w:t>
      </w:r>
      <w:proofErr w:type="gramEnd"/>
      <w:r>
        <w:rPr>
          <w:rFonts w:ascii="CMSY7" w:hAnsi="CMSY7" w:cs="CMSY7"/>
          <w:color w:val="000000"/>
          <w:sz w:val="14"/>
          <w:szCs w:val="14"/>
        </w:rPr>
        <w:t>_</w:t>
      </w:r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SFRM1000" w:hAnsi="SFRM1000" w:cs="SFRM1000"/>
          <w:color w:val="000000"/>
          <w:sz w:val="20"/>
          <w:szCs w:val="20"/>
        </w:rPr>
        <w:t>to some offset values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10" w:hAnsi="CMR10" w:cs="CMR10"/>
          <w:color w:val="000000"/>
          <w:sz w:val="20"/>
          <w:szCs w:val="20"/>
        </w:rPr>
        <w:t xml:space="preserve">^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gramEnd"/>
      <w:r>
        <w:rPr>
          <w:rFonts w:ascii="CMR7" w:hAnsi="CMR7" w:cs="CMR7"/>
          <w:color w:val="000000"/>
          <w:sz w:val="14"/>
          <w:szCs w:val="14"/>
        </w:rPr>
        <w:t>0]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(1)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; :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 xml:space="preserve"> : : ;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[0]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7" w:hAnsi="CMR7" w:cs="CMR7"/>
          <w:color w:val="000000"/>
          <w:sz w:val="14"/>
          <w:szCs w:val="14"/>
        </w:rPr>
        <w:t>(</w:t>
      </w:r>
      <w:r>
        <w:rPr>
          <w:rFonts w:ascii="CMMI7" w:hAnsi="CMMI7" w:cs="CMMI7"/>
          <w:color w:val="000000"/>
          <w:sz w:val="14"/>
          <w:szCs w:val="14"/>
        </w:rPr>
        <w:t>n</w:t>
      </w:r>
      <w:r>
        <w:rPr>
          <w:rFonts w:ascii="CMR7" w:hAnsi="CMR7" w:cs="CMR7"/>
          <w:color w:val="000000"/>
          <w:sz w:val="14"/>
          <w:szCs w:val="14"/>
        </w:rPr>
        <w:t>)</w:t>
      </w:r>
      <w:r>
        <w:rPr>
          <w:rFonts w:ascii="SFRM1000" w:hAnsi="SFRM1000" w:cs="SFRM1000"/>
          <w:color w:val="000000"/>
          <w:sz w:val="20"/>
          <w:szCs w:val="20"/>
        </w:rPr>
        <w:t xml:space="preserve">, where an iteration counter </w:t>
      </w:r>
      <w:r>
        <w:rPr>
          <w:rFonts w:ascii="CMMI10" w:hAnsi="CMMI10" w:cs="CMMI10"/>
          <w:color w:val="000000"/>
          <w:sz w:val="20"/>
          <w:szCs w:val="20"/>
        </w:rPr>
        <w:t xml:space="preserve">m </w:t>
      </w:r>
      <w:r>
        <w:rPr>
          <w:rFonts w:ascii="SFRM1000" w:hAnsi="SFRM1000" w:cs="SFRM1000"/>
          <w:color w:val="000000"/>
          <w:sz w:val="20"/>
          <w:szCs w:val="20"/>
        </w:rPr>
        <w:t xml:space="preserve">is set to zero (shown in the superscript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 xml:space="preserve">of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proofErr w:type="spellEnd"/>
      <w:r>
        <w:rPr>
          <w:rFonts w:ascii="CMR7" w:hAnsi="CMR7" w:cs="CMR7"/>
          <w:color w:val="000000"/>
          <w:sz w:val="14"/>
          <w:szCs w:val="14"/>
        </w:rPr>
        <w:t>(</w:t>
      </w:r>
      <w:proofErr w:type="gramEnd"/>
      <w:r>
        <w:rPr>
          <w:rFonts w:ascii="CMSY7" w:hAnsi="CMSY7" w:cs="CMSY7"/>
          <w:color w:val="000000"/>
          <w:sz w:val="14"/>
          <w:szCs w:val="14"/>
        </w:rPr>
        <w:t>_</w:t>
      </w:r>
      <w:r>
        <w:rPr>
          <w:rFonts w:ascii="CMR7" w:hAnsi="CMR7" w:cs="CMR7"/>
          <w:color w:val="000000"/>
          <w:sz w:val="14"/>
          <w:szCs w:val="14"/>
        </w:rPr>
        <w:t>)</w:t>
      </w:r>
      <w:r>
        <w:rPr>
          <w:rFonts w:ascii="SFRM1000" w:hAnsi="SFRM1000" w:cs="SFRM1000"/>
          <w:color w:val="000000"/>
          <w:sz w:val="20"/>
          <w:szCs w:val="20"/>
        </w:rPr>
        <w:t>). In each step, an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approximate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to the gradient of the loss function is computed and used to update the approximation functions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follows: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0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BB@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10" w:hAnsi="CMR10" w:cs="CMR10"/>
          <w:color w:val="000000"/>
          <w:sz w:val="20"/>
          <w:szCs w:val="20"/>
        </w:rPr>
        <w:t xml:space="preserve">^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gramEnd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(1)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...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10" w:hAnsi="CMR10" w:cs="CMR10"/>
          <w:color w:val="000000"/>
          <w:sz w:val="20"/>
          <w:szCs w:val="20"/>
        </w:rPr>
        <w:t xml:space="preserve">^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gramEnd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(</w:t>
      </w:r>
      <w:r>
        <w:rPr>
          <w:rFonts w:ascii="CMMI7" w:hAnsi="CMMI7" w:cs="CMMI7"/>
          <w:color w:val="000000"/>
          <w:sz w:val="14"/>
          <w:szCs w:val="14"/>
        </w:rPr>
        <w:t>n</w:t>
      </w:r>
      <w:r>
        <w:rPr>
          <w:rFonts w:ascii="CMR7" w:hAnsi="CMR7" w:cs="CMR7"/>
          <w:color w:val="000000"/>
          <w:sz w:val="14"/>
          <w:szCs w:val="14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CCA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=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0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BB@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10" w:hAnsi="CMR10" w:cs="CMR10"/>
          <w:color w:val="000000"/>
          <w:sz w:val="20"/>
          <w:szCs w:val="20"/>
        </w:rPr>
        <w:t xml:space="preserve">^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gramEnd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Arial" w:hAnsi="Arial" w:cs="Arial"/>
          <w:color w:val="000000"/>
          <w:sz w:val="14"/>
          <w:szCs w:val="14"/>
        </w:rPr>
        <w:t>􀀀</w:t>
      </w:r>
      <w:r>
        <w:rPr>
          <w:rFonts w:ascii="CMR7" w:hAnsi="CMR7" w:cs="CMR7"/>
          <w:color w:val="000000"/>
          <w:sz w:val="14"/>
          <w:szCs w:val="14"/>
        </w:rPr>
        <w:t>1]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(1)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...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Arial" w:hAnsi="Arial" w:cs="Arial"/>
          <w:color w:val="000000"/>
          <w:sz w:val="14"/>
          <w:szCs w:val="14"/>
        </w:rPr>
        <w:t>􀀀</w:t>
      </w:r>
      <w:r>
        <w:rPr>
          <w:rFonts w:ascii="CMR7" w:hAnsi="CMR7" w:cs="CMR7"/>
          <w:color w:val="000000"/>
          <w:sz w:val="14"/>
          <w:szCs w:val="14"/>
        </w:rPr>
        <w:t>1]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(</w:t>
      </w:r>
      <w:r>
        <w:rPr>
          <w:rFonts w:ascii="CMMI7" w:hAnsi="CMMI7" w:cs="CMMI7"/>
          <w:color w:val="000000"/>
          <w:sz w:val="14"/>
          <w:szCs w:val="14"/>
        </w:rPr>
        <w:t>n</w:t>
      </w:r>
      <w:r>
        <w:rPr>
          <w:rFonts w:ascii="CMR7" w:hAnsi="CMR7" w:cs="CMR7"/>
          <w:color w:val="000000"/>
          <w:sz w:val="14"/>
          <w:szCs w:val="14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CCA</w:t>
      </w:r>
    </w:p>
    <w:p w:rsidR="00562550" w:rsidRDefault="00562550" w:rsidP="00562550">
      <w:pPr>
        <w:autoSpaceDE w:val="0"/>
        <w:autoSpaceDN w:val="0"/>
        <w:adjustRightInd w:val="0"/>
        <w:rPr>
          <w:rFonts w:ascii="CMSY10" w:hAnsi="CMSY10" w:cs="CMSY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CMSY10" w:hAnsi="CMSY10" w:cs="CMSY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0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BB@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7" w:hAnsi="CMMI7" w:cs="CMMI7"/>
          <w:color w:val="000000"/>
          <w:sz w:val="14"/>
          <w:szCs w:val="14"/>
        </w:rPr>
        <w:t>@</w:t>
      </w:r>
    </w:p>
    <w:p w:rsidR="00562550" w:rsidRDefault="00562550" w:rsidP="00562550">
      <w:pPr>
        <w:autoSpaceDE w:val="0"/>
        <w:autoSpaceDN w:val="0"/>
        <w:adjustRightInd w:val="0"/>
        <w:rPr>
          <w:rFonts w:ascii="CMR5" w:hAnsi="CMR5" w:cs="CMR5"/>
          <w:color w:val="000000"/>
          <w:sz w:val="10"/>
          <w:szCs w:val="10"/>
        </w:rPr>
      </w:pPr>
      <w:proofErr w:type="gramStart"/>
      <w:r>
        <w:rPr>
          <w:rFonts w:ascii="CMMI7" w:hAnsi="CMMI7" w:cs="CMMI7"/>
          <w:color w:val="000000"/>
          <w:sz w:val="14"/>
          <w:szCs w:val="14"/>
        </w:rPr>
        <w:t>@f</w:t>
      </w:r>
      <w:r>
        <w:rPr>
          <w:rFonts w:ascii="CMR5" w:hAnsi="CMR5" w:cs="CMR5"/>
          <w:color w:val="000000"/>
          <w:sz w:val="10"/>
          <w:szCs w:val="10"/>
        </w:rPr>
        <w:t>(</w:t>
      </w:r>
      <w:proofErr w:type="gramEnd"/>
      <w:r>
        <w:rPr>
          <w:rFonts w:ascii="CMR5" w:hAnsi="CMR5" w:cs="CMR5"/>
          <w:color w:val="000000"/>
          <w:sz w:val="10"/>
          <w:szCs w:val="10"/>
        </w:rPr>
        <w:t>1)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( ^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Arial" w:hAnsi="Arial" w:cs="Arial"/>
          <w:color w:val="000000"/>
          <w:sz w:val="14"/>
          <w:szCs w:val="14"/>
        </w:rPr>
        <w:t>􀀀</w:t>
      </w:r>
      <w:r>
        <w:rPr>
          <w:rFonts w:ascii="CMR7" w:hAnsi="CMR7" w:cs="CMR7"/>
          <w:color w:val="000000"/>
          <w:sz w:val="14"/>
          <w:szCs w:val="14"/>
        </w:rPr>
        <w:t>1]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7" w:hAnsi="CMR7" w:cs="CMR7"/>
          <w:color w:val="000000"/>
          <w:sz w:val="14"/>
          <w:szCs w:val="14"/>
        </w:rPr>
        <w:t>(1</w:t>
      </w:r>
      <w:proofErr w:type="gramStart"/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CMR10" w:hAnsi="CMR10" w:cs="CMR10"/>
          <w:color w:val="000000"/>
          <w:sz w:val="20"/>
          <w:szCs w:val="20"/>
        </w:rPr>
        <w:t>)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...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7" w:hAnsi="CMMI7" w:cs="CMMI7"/>
          <w:color w:val="000000"/>
          <w:sz w:val="14"/>
          <w:szCs w:val="14"/>
        </w:rPr>
        <w:t>@</w:t>
      </w:r>
    </w:p>
    <w:p w:rsidR="00562550" w:rsidRDefault="00562550" w:rsidP="00562550">
      <w:pPr>
        <w:autoSpaceDE w:val="0"/>
        <w:autoSpaceDN w:val="0"/>
        <w:adjustRightInd w:val="0"/>
        <w:rPr>
          <w:rFonts w:ascii="CMR5" w:hAnsi="CMR5" w:cs="CMR5"/>
          <w:color w:val="000000"/>
          <w:sz w:val="10"/>
          <w:szCs w:val="10"/>
        </w:rPr>
      </w:pPr>
      <w:proofErr w:type="gramStart"/>
      <w:r>
        <w:rPr>
          <w:rFonts w:ascii="CMMI7" w:hAnsi="CMMI7" w:cs="CMMI7"/>
          <w:color w:val="000000"/>
          <w:sz w:val="14"/>
          <w:szCs w:val="14"/>
        </w:rPr>
        <w:t>@f</w:t>
      </w:r>
      <w:r>
        <w:rPr>
          <w:rFonts w:ascii="CMR5" w:hAnsi="CMR5" w:cs="CMR5"/>
          <w:color w:val="000000"/>
          <w:sz w:val="10"/>
          <w:szCs w:val="10"/>
        </w:rPr>
        <w:t>(</w:t>
      </w:r>
      <w:proofErr w:type="gramEnd"/>
      <w:r>
        <w:rPr>
          <w:rFonts w:ascii="CMMI5" w:hAnsi="CMMI5" w:cs="CMMI5"/>
          <w:color w:val="000000"/>
          <w:sz w:val="10"/>
          <w:szCs w:val="10"/>
        </w:rPr>
        <w:t>n</w:t>
      </w:r>
      <w:r>
        <w:rPr>
          <w:rFonts w:ascii="CMR5" w:hAnsi="CMR5" w:cs="CMR5"/>
          <w:color w:val="000000"/>
          <w:sz w:val="10"/>
          <w:szCs w:val="1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( ^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Arial" w:hAnsi="Arial" w:cs="Arial"/>
          <w:color w:val="000000"/>
          <w:sz w:val="14"/>
          <w:szCs w:val="14"/>
        </w:rPr>
        <w:t>􀀀</w:t>
      </w:r>
      <w:r>
        <w:rPr>
          <w:rFonts w:ascii="CMR7" w:hAnsi="CMR7" w:cs="CMR7"/>
          <w:color w:val="000000"/>
          <w:sz w:val="14"/>
          <w:szCs w:val="14"/>
        </w:rPr>
        <w:t>1]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7" w:hAnsi="CMR7" w:cs="CMR7"/>
          <w:color w:val="000000"/>
          <w:sz w:val="14"/>
          <w:szCs w:val="14"/>
        </w:rPr>
        <w:lastRenderedPageBreak/>
        <w:t>(</w:t>
      </w:r>
      <w:proofErr w:type="gramStart"/>
      <w:r>
        <w:rPr>
          <w:rFonts w:ascii="CMMI7" w:hAnsi="CMMI7" w:cs="CMMI7"/>
          <w:color w:val="000000"/>
          <w:sz w:val="14"/>
          <w:szCs w:val="14"/>
        </w:rPr>
        <w:t>n</w:t>
      </w:r>
      <w:proofErr w:type="gramEnd"/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CCA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(9)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where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 xml:space="preserve">is the learning rate, or </w:t>
      </w:r>
      <w:r>
        <w:rPr>
          <w:rFonts w:ascii="SFTI1000" w:hAnsi="SFTI1000" w:cs="SFTI1000"/>
          <w:color w:val="000000"/>
          <w:sz w:val="20"/>
          <w:szCs w:val="20"/>
        </w:rPr>
        <w:t xml:space="preserve">step length factor </w:t>
      </w:r>
      <w:r>
        <w:rPr>
          <w:rFonts w:ascii="SFRM1000" w:hAnsi="SFRM1000" w:cs="SFRM1000"/>
          <w:color w:val="000000"/>
          <w:sz w:val="20"/>
          <w:szCs w:val="20"/>
        </w:rPr>
        <w:t>- see Section 4.2.1 for more discussion on this model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parameter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. With each iteration of the model, we notice the approximation functions (and so the coefficients),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shown in Equation (9), are </w:t>
      </w:r>
      <w:r>
        <w:rPr>
          <w:rFonts w:ascii="SFBX1000" w:hAnsi="SFBX1000" w:cs="SFBX1000"/>
          <w:color w:val="000000"/>
          <w:sz w:val="20"/>
          <w:szCs w:val="20"/>
        </w:rPr>
        <w:t xml:space="preserve">all </w:t>
      </w:r>
      <w:r>
        <w:rPr>
          <w:rFonts w:ascii="SFRM1000" w:hAnsi="SFRM1000" w:cs="SFRM1000"/>
          <w:color w:val="000000"/>
          <w:sz w:val="20"/>
          <w:szCs w:val="20"/>
        </w:rPr>
        <w:t>simultaneously incremented</w:t>
      </w:r>
      <w:r>
        <w:rPr>
          <w:rFonts w:ascii="SFRM0700" w:hAnsi="SFRM0700" w:cs="SFRM0700"/>
          <w:color w:val="000000"/>
          <w:sz w:val="14"/>
          <w:szCs w:val="14"/>
        </w:rPr>
        <w:t xml:space="preserve">14 </w:t>
      </w:r>
      <w:r>
        <w:rPr>
          <w:rFonts w:ascii="SFRM1000" w:hAnsi="SFRM1000" w:cs="SFRM1000"/>
          <w:color w:val="000000"/>
          <w:sz w:val="20"/>
          <w:szCs w:val="20"/>
        </w:rPr>
        <w:t>in each iteration, by an amount proportional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to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gradient of the loss function. This is explicitly analogous to the </w:t>
      </w:r>
      <w:r>
        <w:rPr>
          <w:rFonts w:ascii="SFTI1000" w:hAnsi="SFTI1000" w:cs="SFTI1000"/>
          <w:color w:val="000000"/>
          <w:sz w:val="20"/>
          <w:szCs w:val="20"/>
        </w:rPr>
        <w:t xml:space="preserve">shortcomings </w:t>
      </w:r>
      <w:r>
        <w:rPr>
          <w:rFonts w:ascii="SFRM1000" w:hAnsi="SFRM1000" w:cs="SFRM1000"/>
          <w:color w:val="000000"/>
          <w:sz w:val="20"/>
          <w:szCs w:val="20"/>
        </w:rPr>
        <w:t xml:space="preserve">of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AdaBoost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(the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residuals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themselves) being used to improve the model (Section 1) and embodies the principle of steepest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descent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: the coefficients take the shortest path to their final estimates that minimise the loss function.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Because of this feature, the algorithm is also </w:t>
      </w: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</w:rPr>
        <w:t>know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as </w:t>
      </w:r>
      <w:r>
        <w:rPr>
          <w:rFonts w:ascii="SFTI1000" w:hAnsi="SFTI1000" w:cs="SFTI1000"/>
          <w:color w:val="000000"/>
          <w:sz w:val="20"/>
          <w:szCs w:val="20"/>
        </w:rPr>
        <w:t xml:space="preserve">greedy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Friedmann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and EOSL</w:t>
      </w:r>
      <w:r>
        <w:rPr>
          <w:rFonts w:ascii="SFRM1000" w:hAnsi="SFRM1000" w:cs="SFRM1000"/>
          <w:color w:val="000000"/>
          <w:sz w:val="20"/>
          <w:szCs w:val="20"/>
        </w:rPr>
        <w:t>. The process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illustrated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 Figure 2, which represents a contour plot of a fictitious cost function. The process is repeated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until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algorithm converges to the values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spellStart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MI5" w:hAnsi="CMMI5" w:cs="CMMI5"/>
          <w:color w:val="000000"/>
          <w:sz w:val="10"/>
          <w:szCs w:val="10"/>
        </w:rPr>
        <w:t>stop</w:t>
      </w:r>
      <w:proofErr w:type="spellEnd"/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(1</w:t>
      </w:r>
      <w:proofErr w:type="gramStart"/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CMMI10" w:hAnsi="CMMI10" w:cs="CMMI10"/>
          <w:color w:val="000000"/>
          <w:sz w:val="20"/>
          <w:szCs w:val="20"/>
        </w:rPr>
        <w:t>;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 xml:space="preserve"> : : : ;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spellStart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MI5" w:hAnsi="CMMI5" w:cs="CMMI5"/>
          <w:color w:val="000000"/>
          <w:sz w:val="10"/>
          <w:szCs w:val="10"/>
        </w:rPr>
        <w:t>stop</w:t>
      </w:r>
      <w:proofErr w:type="spellEnd"/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7" w:hAnsi="CMR7" w:cs="CMR7"/>
          <w:color w:val="000000"/>
          <w:sz w:val="14"/>
          <w:szCs w:val="14"/>
        </w:rPr>
        <w:t>(</w:t>
      </w:r>
      <w:r>
        <w:rPr>
          <w:rFonts w:ascii="CMMI7" w:hAnsi="CMMI7" w:cs="CMMI7"/>
          <w:color w:val="000000"/>
          <w:sz w:val="14"/>
          <w:szCs w:val="14"/>
        </w:rPr>
        <w:t>n</w:t>
      </w:r>
      <w:proofErr w:type="gramStart"/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SFRM1000" w:hAnsi="SFRM1000" w:cs="SFRM1000"/>
          <w:color w:val="000000"/>
          <w:sz w:val="20"/>
          <w:szCs w:val="20"/>
        </w:rPr>
        <w:t>,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which correspond the best approximation to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loss function’s minimum. Here,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m</w:t>
      </w:r>
      <w:r>
        <w:rPr>
          <w:rFonts w:ascii="SFRM0700" w:hAnsi="SFRM0700" w:cs="SFRM0700"/>
          <w:color w:val="000000"/>
          <w:sz w:val="14"/>
          <w:szCs w:val="14"/>
        </w:rPr>
        <w:t>stop</w:t>
      </w:r>
      <w:proofErr w:type="spellEnd"/>
      <w:r>
        <w:rPr>
          <w:rFonts w:ascii="SFRM0700" w:hAnsi="SFRM0700" w:cs="SFRM0700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represents the number of iterations required to reach this minimum.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There are several weaknesses to this naive version of FGD, one of which is that any structural relationship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between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approximation functions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spellStart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MI5" w:hAnsi="CMMI5" w:cs="CMMI5"/>
          <w:color w:val="000000"/>
          <w:sz w:val="10"/>
          <w:szCs w:val="10"/>
        </w:rPr>
        <w:t>stop</w:t>
      </w:r>
      <w:proofErr w:type="spellEnd"/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(1</w:t>
      </w:r>
      <w:proofErr w:type="gramStart"/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CMMI10" w:hAnsi="CMMI10" w:cs="CMMI10"/>
          <w:color w:val="000000"/>
          <w:sz w:val="20"/>
          <w:szCs w:val="20"/>
        </w:rPr>
        <w:t>;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 xml:space="preserve"> : : : ;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spellStart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MI5" w:hAnsi="CMMI5" w:cs="CMMI5"/>
          <w:color w:val="000000"/>
          <w:sz w:val="10"/>
          <w:szCs w:val="10"/>
        </w:rPr>
        <w:t>stop</w:t>
      </w:r>
      <w:proofErr w:type="spellEnd"/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7" w:hAnsi="CMR7" w:cs="CMR7"/>
          <w:color w:val="000000"/>
          <w:sz w:val="14"/>
          <w:szCs w:val="14"/>
        </w:rPr>
        <w:t>(</w:t>
      </w:r>
      <w:r>
        <w:rPr>
          <w:rFonts w:ascii="CMMI7" w:hAnsi="CMMI7" w:cs="CMMI7"/>
          <w:color w:val="000000"/>
          <w:sz w:val="14"/>
          <w:szCs w:val="14"/>
        </w:rPr>
        <w:t>n</w:t>
      </w:r>
      <w:r>
        <w:rPr>
          <w:rFonts w:ascii="CMR7" w:hAnsi="CMR7" w:cs="CMR7"/>
          <w:color w:val="000000"/>
          <w:sz w:val="14"/>
          <w:szCs w:val="14"/>
        </w:rPr>
        <w:t xml:space="preserve">)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that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act upon the data set are ignored. Simple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14</w:t>
      </w:r>
      <w:r>
        <w:rPr>
          <w:rFonts w:ascii="SFRM0800" w:hAnsi="SFRM0800" w:cs="SFRM0800"/>
          <w:color w:val="000000"/>
          <w:sz w:val="16"/>
          <w:szCs w:val="16"/>
        </w:rPr>
        <w:t xml:space="preserve">Because all values </w:t>
      </w:r>
      <w:proofErr w:type="gramStart"/>
      <w:r>
        <w:rPr>
          <w:rFonts w:ascii="CMMI8" w:hAnsi="CMMI8" w:cs="CMMI8"/>
          <w:color w:val="000000"/>
          <w:sz w:val="16"/>
          <w:szCs w:val="16"/>
        </w:rPr>
        <w:t>f</w:t>
      </w:r>
      <w:r>
        <w:rPr>
          <w:rFonts w:ascii="CMR8" w:hAnsi="CMR8" w:cs="CMR8"/>
          <w:color w:val="000000"/>
          <w:sz w:val="16"/>
          <w:szCs w:val="16"/>
        </w:rPr>
        <w:t>(</w:t>
      </w:r>
      <w:proofErr w:type="gramEnd"/>
      <w:r>
        <w:rPr>
          <w:rFonts w:ascii="CMMI8" w:hAnsi="CMMI8" w:cs="CMMI8"/>
          <w:color w:val="000000"/>
          <w:sz w:val="16"/>
          <w:szCs w:val="16"/>
        </w:rPr>
        <w:t>X</w:t>
      </w:r>
      <w:r>
        <w:rPr>
          <w:rFonts w:ascii="CMMI6" w:hAnsi="CMMI6" w:cs="CMMI6"/>
          <w:color w:val="000000"/>
          <w:sz w:val="12"/>
          <w:szCs w:val="12"/>
        </w:rPr>
        <w:t>i</w:t>
      </w:r>
      <w:r>
        <w:rPr>
          <w:rFonts w:ascii="CMR8" w:hAnsi="CMR8" w:cs="CMR8"/>
          <w:color w:val="000000"/>
          <w:sz w:val="16"/>
          <w:szCs w:val="16"/>
        </w:rPr>
        <w:t xml:space="preserve">) </w:t>
      </w:r>
      <w:r>
        <w:rPr>
          <w:rFonts w:ascii="SFRM0800" w:hAnsi="SFRM0800" w:cs="SFRM0800"/>
          <w:color w:val="000000"/>
          <w:sz w:val="16"/>
          <w:szCs w:val="16"/>
        </w:rPr>
        <w:t xml:space="preserve">are updated in each iteration, this procedure may be referred to as </w:t>
      </w:r>
      <w:r>
        <w:rPr>
          <w:rFonts w:ascii="SFTI0800" w:hAnsi="SFTI0800" w:cs="SFTI0800"/>
          <w:color w:val="000000"/>
          <w:sz w:val="16"/>
          <w:szCs w:val="16"/>
        </w:rPr>
        <w:t xml:space="preserve">batch </w:t>
      </w:r>
      <w:r>
        <w:rPr>
          <w:rFonts w:ascii="SFRM0800" w:hAnsi="SFRM0800" w:cs="SFRM0800"/>
          <w:color w:val="000000"/>
          <w:sz w:val="16"/>
          <w:szCs w:val="16"/>
        </w:rPr>
        <w:t>gradient descent. This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highlights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the difference to </w:t>
      </w:r>
      <w:r>
        <w:rPr>
          <w:rFonts w:ascii="SFTI0800" w:hAnsi="SFTI0800" w:cs="SFTI0800"/>
          <w:color w:val="000000"/>
          <w:sz w:val="16"/>
          <w:szCs w:val="16"/>
        </w:rPr>
        <w:t xml:space="preserve">component-wise </w:t>
      </w:r>
      <w:r>
        <w:rPr>
          <w:rFonts w:ascii="SFRM0800" w:hAnsi="SFRM0800" w:cs="SFRM0800"/>
          <w:color w:val="000000"/>
          <w:sz w:val="16"/>
          <w:szCs w:val="16"/>
        </w:rPr>
        <w:t>gradient descent, described in Section 4.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6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Figure 2: A contour plot representing the surface of a simple loss function. The approximation function follows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principle of steepest descent from its (blue) initiation point - crossing each contour line orthogonally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- reaching the (red) global minimum at iteration number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m</w:t>
      </w:r>
      <w:r>
        <w:rPr>
          <w:rFonts w:ascii="SFRM0700" w:hAnsi="SFRM0700" w:cs="SFRM0700"/>
          <w:color w:val="000000"/>
          <w:sz w:val="14"/>
          <w:szCs w:val="14"/>
        </w:rPr>
        <w:t>stop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relationships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are assumed: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CMR7" w:hAnsi="CMR7" w:cs="CMR7"/>
          <w:color w:val="000000"/>
          <w:sz w:val="14"/>
          <w:szCs w:val="14"/>
        </w:rPr>
        <w:t>(1</w:t>
      </w:r>
      <w:proofErr w:type="gramStart"/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CMSY10" w:hAnsi="CMSY10" w:cs="CMSY10"/>
          <w:color w:val="000000"/>
          <w:sz w:val="20"/>
          <w:szCs w:val="20"/>
        </w:rPr>
        <w:t>!</w:t>
      </w:r>
      <w:proofErr w:type="gramEnd"/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>i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; :</w:t>
      </w:r>
      <w:proofErr w:type="gramEnd"/>
      <w:r>
        <w:rPr>
          <w:rFonts w:ascii="CMMI10" w:hAnsi="CMMI10" w:cs="CMMI10"/>
          <w:color w:val="000000"/>
          <w:sz w:val="20"/>
          <w:szCs w:val="20"/>
        </w:rPr>
        <w:t xml:space="preserve"> : : ;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R7" w:hAnsi="CMR7" w:cs="CMR7"/>
          <w:color w:val="000000"/>
          <w:sz w:val="14"/>
          <w:szCs w:val="14"/>
        </w:rPr>
        <w:t>(</w:t>
      </w:r>
      <w:proofErr w:type="gramStart"/>
      <w:r>
        <w:rPr>
          <w:rFonts w:ascii="CMMI7" w:hAnsi="CMMI7" w:cs="CMMI7"/>
          <w:color w:val="000000"/>
          <w:sz w:val="14"/>
          <w:szCs w:val="14"/>
        </w:rPr>
        <w:t>n</w:t>
      </w:r>
      <w:proofErr w:type="gramEnd"/>
      <w:r>
        <w:rPr>
          <w:rFonts w:ascii="CMR7" w:hAnsi="CMR7" w:cs="CMR7"/>
          <w:color w:val="000000"/>
          <w:sz w:val="14"/>
          <w:szCs w:val="14"/>
        </w:rPr>
        <w:t xml:space="preserve">) </w:t>
      </w:r>
      <w:r>
        <w:rPr>
          <w:rFonts w:ascii="CMSY10" w:hAnsi="CMSY10" w:cs="CMSY10"/>
          <w:color w:val="000000"/>
          <w:sz w:val="20"/>
          <w:szCs w:val="20"/>
        </w:rPr>
        <w:t xml:space="preserve">!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>n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, which may fail to capture all the information held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model variables. The algorithm defined in the following section addresses this weakness and improves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further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upon the progress this naive FGD method has made - describing the primary modelling tool used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for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this study.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7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4 Component-wise functional gradient descent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t>4.1 Definition and properties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With the two concepts of </w:t>
      </w:r>
      <w:r>
        <w:rPr>
          <w:rFonts w:ascii="SFTI1000" w:hAnsi="SFTI1000" w:cs="SFTI1000"/>
          <w:color w:val="000000"/>
          <w:sz w:val="20"/>
          <w:szCs w:val="20"/>
        </w:rPr>
        <w:t xml:space="preserve">boosting </w:t>
      </w:r>
      <w:r>
        <w:rPr>
          <w:rFonts w:ascii="SFRM1000" w:hAnsi="SFRM1000" w:cs="SFRM1000"/>
          <w:color w:val="000000"/>
          <w:sz w:val="20"/>
          <w:szCs w:val="20"/>
        </w:rPr>
        <w:t xml:space="preserve">and </w:t>
      </w:r>
      <w:r>
        <w:rPr>
          <w:rFonts w:ascii="SFTI1000" w:hAnsi="SFTI1000" w:cs="SFTI1000"/>
          <w:color w:val="000000"/>
          <w:sz w:val="20"/>
          <w:szCs w:val="20"/>
        </w:rPr>
        <w:t xml:space="preserve">gradient descent </w:t>
      </w:r>
      <w:r>
        <w:rPr>
          <w:rFonts w:ascii="SFRM1000" w:hAnsi="SFRM1000" w:cs="SFRM1000"/>
          <w:color w:val="000000"/>
          <w:sz w:val="20"/>
          <w:szCs w:val="20"/>
        </w:rPr>
        <w:t>having been defined, as well as the method of</w:t>
      </w:r>
    </w:p>
    <w:p w:rsidR="00562550" w:rsidRDefault="00562550" w:rsidP="00562550">
      <w:pPr>
        <w:autoSpaceDE w:val="0"/>
        <w:autoSpaceDN w:val="0"/>
        <w:adjustRightInd w:val="0"/>
        <w:rPr>
          <w:rFonts w:ascii="SFTI1000" w:hAnsi="SFTI1000" w:cs="SFTI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(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batch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) gradient boosting </w:t>
      </w:r>
      <w:r>
        <w:rPr>
          <w:rFonts w:ascii="SFTT1000" w:hAnsi="SFTT1000" w:cs="SFTT1000"/>
          <w:color w:val="000000"/>
          <w:sz w:val="20"/>
          <w:szCs w:val="20"/>
        </w:rPr>
        <w:t>Friedman 1991</w:t>
      </w:r>
      <w:r>
        <w:rPr>
          <w:rFonts w:ascii="SFRM1000" w:hAnsi="SFRM1000" w:cs="SFRM1000"/>
          <w:color w:val="000000"/>
          <w:sz w:val="20"/>
          <w:szCs w:val="20"/>
        </w:rPr>
        <w:t xml:space="preserve">, the final enhancement is to be introduced; defining </w:t>
      </w:r>
      <w:proofErr w:type="spellStart"/>
      <w:r>
        <w:rPr>
          <w:rFonts w:ascii="SFTI1000" w:hAnsi="SFTI1000" w:cs="SFTI1000"/>
          <w:color w:val="000000"/>
          <w:sz w:val="20"/>
          <w:szCs w:val="20"/>
        </w:rPr>
        <w:t>componentwise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gradient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boosting, which adds the last features that were outlined in Section 3.2. Namely, that a form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variable selection be implemented</w:t>
      </w:r>
      <w:r>
        <w:rPr>
          <w:rFonts w:ascii="SFRM0700" w:hAnsi="SFRM0700" w:cs="SFRM0700"/>
          <w:color w:val="000000"/>
          <w:sz w:val="14"/>
          <w:szCs w:val="14"/>
        </w:rPr>
        <w:t xml:space="preserve">15 </w:t>
      </w:r>
      <w:r>
        <w:rPr>
          <w:rFonts w:ascii="SFRM1000" w:hAnsi="SFRM1000" w:cs="SFRM1000"/>
          <w:color w:val="000000"/>
          <w:sz w:val="20"/>
          <w:szCs w:val="20"/>
        </w:rPr>
        <w:t>within the boosting process. In addition to variable selection, 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will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be shown, this also inherently provides a certain amount of assurance of performance in the face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</w:rPr>
        <w:t>multicollinearity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</w:rPr>
        <w:t>. Algorithm (1) defines the iterative procedure in which component-wise boosting minimises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empirical risk </w:t>
      </w:r>
      <w:r>
        <w:rPr>
          <w:rFonts w:ascii="CMSY10" w:hAnsi="CMSY10" w:cs="CMSY10"/>
          <w:color w:val="000000"/>
          <w:sz w:val="20"/>
          <w:szCs w:val="20"/>
        </w:rPr>
        <w:t xml:space="preserve">R </w:t>
      </w:r>
      <w:r>
        <w:rPr>
          <w:rFonts w:ascii="SFRM1000" w:hAnsi="SFRM1000" w:cs="SFRM1000"/>
          <w:color w:val="000000"/>
          <w:sz w:val="20"/>
          <w:szCs w:val="20"/>
        </w:rPr>
        <w:t xml:space="preserve">(given in Equation (5)) over the approximation function,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SFRM1000" w:hAnsi="SFRM1000" w:cs="SFRM1000"/>
          <w:color w:val="000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 xml:space="preserve">Algorithm 1: </w:t>
      </w:r>
      <w:r>
        <w:rPr>
          <w:rFonts w:ascii="SFRM1000" w:hAnsi="SFRM1000" w:cs="SFRM1000"/>
          <w:color w:val="000000"/>
          <w:sz w:val="20"/>
          <w:szCs w:val="20"/>
        </w:rPr>
        <w:t>Component-wise functional gradient boosting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lastRenderedPageBreak/>
        <w:t xml:space="preserve">Input: </w:t>
      </w:r>
      <w:r>
        <w:rPr>
          <w:rFonts w:ascii="SFRM1000" w:hAnsi="SFRM1000" w:cs="SFRM1000"/>
          <w:color w:val="000000"/>
          <w:sz w:val="20"/>
          <w:szCs w:val="20"/>
        </w:rPr>
        <w:t xml:space="preserve">loss function,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SFRM1000" w:hAnsi="SFRM1000" w:cs="SFRM1000"/>
          <w:color w:val="000000"/>
          <w:sz w:val="20"/>
          <w:szCs w:val="20"/>
        </w:rPr>
        <w:t xml:space="preserve">; base-learners; counter, </w:t>
      </w:r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SFRM1000" w:hAnsi="SFRM1000" w:cs="SFRM1000"/>
          <w:color w:val="000000"/>
          <w:sz w:val="20"/>
          <w:szCs w:val="20"/>
        </w:rPr>
        <w:t xml:space="preserve">; learning rate, </w:t>
      </w:r>
      <w:r>
        <w:rPr>
          <w:rFonts w:ascii="CMMI10" w:hAnsi="CMMI10" w:cs="CMMI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SY7" w:hAnsi="CMSY7" w:cs="CMSY7"/>
          <w:color w:val="000000"/>
          <w:sz w:val="14"/>
          <w:szCs w:val="14"/>
        </w:rPr>
      </w:pPr>
      <w:r>
        <w:rPr>
          <w:rFonts w:ascii="SFBX1000" w:hAnsi="SFBX1000" w:cs="SFBX1000"/>
          <w:color w:val="000000"/>
          <w:sz w:val="20"/>
          <w:szCs w:val="20"/>
        </w:rPr>
        <w:t xml:space="preserve">Output: </w:t>
      </w:r>
      <w:r>
        <w:rPr>
          <w:rFonts w:ascii="SFRM1000" w:hAnsi="SFRM1000" w:cs="SFRM1000"/>
          <w:color w:val="000000"/>
          <w:sz w:val="20"/>
          <w:szCs w:val="20"/>
        </w:rPr>
        <w:t xml:space="preserve">optimal prediction function: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SY7" w:hAnsi="CMSY7" w:cs="CMSY7"/>
          <w:color w:val="000000"/>
          <w:sz w:val="14"/>
          <w:szCs w:val="14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Step 1.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Initialise the n-dimensional function estimate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gramEnd"/>
      <w:r>
        <w:rPr>
          <w:rFonts w:ascii="CMR7" w:hAnsi="CMR7" w:cs="CMR7"/>
          <w:color w:val="000000"/>
          <w:sz w:val="14"/>
          <w:szCs w:val="14"/>
        </w:rPr>
        <w:t xml:space="preserve">0] </w:t>
      </w:r>
      <w:r>
        <w:rPr>
          <w:rFonts w:ascii="SFRM1000" w:hAnsi="SFRM1000" w:cs="SFRM1000"/>
          <w:color w:val="000000"/>
          <w:sz w:val="20"/>
          <w:szCs w:val="20"/>
        </w:rPr>
        <w:t xml:space="preserve">with offset values </w:t>
      </w:r>
      <w:r>
        <w:rPr>
          <w:rFonts w:ascii="SFTT1000" w:hAnsi="SFTT1000" w:cs="SFTT1000"/>
          <w:color w:val="000000"/>
          <w:sz w:val="20"/>
          <w:szCs w:val="20"/>
        </w:rPr>
        <w:t xml:space="preserve">/* e.g. </w:t>
      </w:r>
      <w:r>
        <w:rPr>
          <w:rFonts w:ascii="CMR10" w:hAnsi="CMR10" w:cs="CMR10"/>
          <w:color w:val="000000"/>
          <w:sz w:val="20"/>
          <w:szCs w:val="20"/>
        </w:rPr>
        <w:t xml:space="preserve">:= </w:t>
      </w:r>
      <w:r>
        <w:rPr>
          <w:rFonts w:ascii="CMBX10" w:hAnsi="CMBX10" w:cs="CMBX10"/>
          <w:color w:val="000000"/>
          <w:sz w:val="20"/>
          <w:szCs w:val="20"/>
        </w:rPr>
        <w:t xml:space="preserve">0 </w:t>
      </w:r>
      <w:r>
        <w:rPr>
          <w:rFonts w:ascii="SFTT1000" w:hAnsi="SFTT1000" w:cs="SFTT1000"/>
          <w:color w:val="000000"/>
          <w:sz w:val="20"/>
          <w:szCs w:val="20"/>
        </w:rPr>
        <w:t>*/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Step 2.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Specify a set of </w:t>
      </w:r>
      <w:r>
        <w:rPr>
          <w:rFonts w:ascii="CMMI10" w:hAnsi="CMMI10" w:cs="CMMI10"/>
          <w:color w:val="000000"/>
          <w:sz w:val="20"/>
          <w:szCs w:val="20"/>
        </w:rPr>
        <w:t xml:space="preserve">P </w:t>
      </w:r>
      <w:r>
        <w:rPr>
          <w:rFonts w:ascii="SFRM1000" w:hAnsi="SFRM1000" w:cs="SFRM1000"/>
          <w:color w:val="000000"/>
          <w:sz w:val="20"/>
          <w:szCs w:val="20"/>
        </w:rPr>
        <w:t xml:space="preserve">base-learners; initialise the counter,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 xml:space="preserve">m </w:t>
      </w:r>
      <w:r>
        <w:rPr>
          <w:rFonts w:ascii="CMR10" w:hAnsi="CMR10" w:cs="CMR10"/>
          <w:color w:val="000000"/>
          <w:sz w:val="20"/>
          <w:szCs w:val="20"/>
        </w:rPr>
        <w:t>:=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0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Step 3.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Increase </w:t>
      </w:r>
      <w:r>
        <w:rPr>
          <w:rFonts w:ascii="CMMI10" w:hAnsi="CMMI10" w:cs="CMMI10"/>
          <w:color w:val="000000"/>
          <w:sz w:val="20"/>
          <w:szCs w:val="20"/>
        </w:rPr>
        <w:t xml:space="preserve">m </w:t>
      </w:r>
      <w:r>
        <w:rPr>
          <w:rFonts w:ascii="SFRM1000" w:hAnsi="SFRM1000" w:cs="SFRM1000"/>
          <w:color w:val="000000"/>
          <w:sz w:val="20"/>
          <w:szCs w:val="20"/>
        </w:rPr>
        <w:t>by one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Step 4.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a. Compute the negative gradient of the loss function: </w:t>
      </w:r>
      <w:r>
        <w:rPr>
          <w:rFonts w:ascii="CMBX10" w:hAnsi="CMBX10" w:cs="CMBX10"/>
          <w:color w:val="000000"/>
          <w:sz w:val="20"/>
          <w:szCs w:val="20"/>
        </w:rPr>
        <w:t>u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 xml:space="preserve">]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MI7" w:hAnsi="CMMI7" w:cs="CMMI7"/>
          <w:color w:val="000000"/>
          <w:sz w:val="14"/>
          <w:szCs w:val="14"/>
        </w:rPr>
        <w:t>@_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r>
        <w:rPr>
          <w:rFonts w:ascii="CMMI7" w:hAnsi="CMMI7" w:cs="CMMI7"/>
          <w:color w:val="000000"/>
          <w:sz w:val="14"/>
          <w:szCs w:val="14"/>
        </w:rPr>
        <w:t>@f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b. Evaluate the negative gradient at the previous iteration’s model estimate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c. Fit each of the </w:t>
      </w:r>
      <w:r>
        <w:rPr>
          <w:rFonts w:ascii="CMMI10" w:hAnsi="CMMI10" w:cs="CMMI10"/>
          <w:color w:val="000000"/>
          <w:sz w:val="20"/>
          <w:szCs w:val="20"/>
        </w:rPr>
        <w:t xml:space="preserve">P </w:t>
      </w:r>
      <w:r>
        <w:rPr>
          <w:rFonts w:ascii="SFRM1000" w:hAnsi="SFRM1000" w:cs="SFRM1000"/>
          <w:color w:val="000000"/>
          <w:sz w:val="20"/>
          <w:szCs w:val="20"/>
        </w:rPr>
        <w:t>base-learners to the resulting negative gradient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d. Select the base-learner that best fits </w:t>
      </w:r>
      <w:r>
        <w:rPr>
          <w:rFonts w:ascii="CMBX10" w:hAnsi="CMBX10" w:cs="CMBX10"/>
          <w:color w:val="000000"/>
          <w:sz w:val="20"/>
          <w:szCs w:val="20"/>
        </w:rPr>
        <w:t>u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 xml:space="preserve">] </w:t>
      </w:r>
      <w:r>
        <w:rPr>
          <w:rFonts w:ascii="SFRM1000" w:hAnsi="SFRM1000" w:cs="SFRM1000"/>
          <w:color w:val="000000"/>
          <w:sz w:val="20"/>
          <w:szCs w:val="20"/>
        </w:rPr>
        <w:t xml:space="preserve">by some criterion </w:t>
      </w:r>
      <w:r>
        <w:rPr>
          <w:rFonts w:ascii="SFTT1000" w:hAnsi="SFTT1000" w:cs="SFTT1000"/>
          <w:color w:val="000000"/>
          <w:sz w:val="20"/>
          <w:szCs w:val="20"/>
        </w:rPr>
        <w:t>/* e.g. SSE */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e. Set </w:t>
      </w:r>
      <w:r>
        <w:rPr>
          <w:rFonts w:ascii="CMBX10" w:hAnsi="CMBX10" w:cs="CMBX10"/>
          <w:color w:val="000000"/>
          <w:sz w:val="20"/>
          <w:szCs w:val="20"/>
        </w:rPr>
        <w:t>^u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 xml:space="preserve">] </w:t>
      </w:r>
      <w:r>
        <w:rPr>
          <w:rFonts w:ascii="SFRM1000" w:hAnsi="SFRM1000" w:cs="SFRM1000"/>
          <w:color w:val="000000"/>
          <w:sz w:val="20"/>
          <w:szCs w:val="20"/>
        </w:rPr>
        <w:t>equal to the best fitting base-learner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f. Update current estimate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proofErr w:type="gramStart"/>
      <w:r>
        <w:rPr>
          <w:rFonts w:ascii="CMR7" w:hAnsi="CMR7" w:cs="CMR7"/>
          <w:color w:val="000000"/>
          <w:sz w:val="14"/>
          <w:szCs w:val="14"/>
        </w:rPr>
        <w:t xml:space="preserve">] </w:t>
      </w:r>
      <w:r>
        <w:rPr>
          <w:rFonts w:ascii="CMR10" w:hAnsi="CMR10" w:cs="CMR10"/>
          <w:color w:val="000000"/>
          <w:sz w:val="20"/>
          <w:szCs w:val="20"/>
        </w:rPr>
        <w:t>: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= 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Arial" w:hAnsi="Arial" w:cs="Arial"/>
          <w:color w:val="000000"/>
          <w:sz w:val="14"/>
          <w:szCs w:val="14"/>
        </w:rPr>
        <w:t>􀀀</w:t>
      </w:r>
      <w:r>
        <w:rPr>
          <w:rFonts w:ascii="CMR7" w:hAnsi="CMR7" w:cs="CMR7"/>
          <w:color w:val="000000"/>
          <w:sz w:val="14"/>
          <w:szCs w:val="14"/>
        </w:rPr>
        <w:t xml:space="preserve">1] </w:t>
      </w:r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CMSY10" w:hAnsi="CMSY10" w:cs="CMSY10"/>
          <w:color w:val="000000"/>
          <w:sz w:val="20"/>
          <w:szCs w:val="20"/>
        </w:rPr>
        <w:t xml:space="preserve">_ </w:t>
      </w:r>
      <w:r>
        <w:rPr>
          <w:rFonts w:ascii="CMBX10" w:hAnsi="CMBX10" w:cs="CMBX10"/>
          <w:color w:val="000000"/>
          <w:sz w:val="20"/>
          <w:szCs w:val="20"/>
        </w:rPr>
        <w:t>^u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SFBX1000" w:hAnsi="SFBX1000" w:cs="SFBX1000"/>
          <w:color w:val="000000"/>
          <w:sz w:val="20"/>
          <w:szCs w:val="20"/>
        </w:rPr>
      </w:pPr>
      <w:proofErr w:type="gramStart"/>
      <w:r>
        <w:rPr>
          <w:rFonts w:ascii="SFBX1000" w:hAnsi="SFBX1000" w:cs="SFBX1000"/>
          <w:color w:val="000000"/>
          <w:sz w:val="20"/>
          <w:szCs w:val="20"/>
        </w:rPr>
        <w:t>repeat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Steps 3 and 4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BX1000" w:hAnsi="SFBX1000" w:cs="SFBX1000"/>
          <w:color w:val="000000"/>
          <w:sz w:val="20"/>
          <w:szCs w:val="20"/>
        </w:rPr>
        <w:t>until</w:t>
      </w:r>
      <w:proofErr w:type="gramEnd"/>
      <w:r>
        <w:rPr>
          <w:rFonts w:ascii="SFBX1000" w:hAnsi="SFBX1000" w:cs="SFBX100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 xml:space="preserve">m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;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SFBX1000" w:hAnsi="SFBX1000" w:cs="SFBX1000"/>
          <w:color w:val="000000"/>
          <w:sz w:val="20"/>
          <w:szCs w:val="20"/>
        </w:rPr>
        <w:t>return</w:t>
      </w:r>
      <w:proofErr w:type="gramEnd"/>
      <w:r>
        <w:rPr>
          <w:rFonts w:ascii="SFBX1000" w:hAnsi="SFBX1000" w:cs="SFBX1000"/>
          <w:color w:val="000000"/>
          <w:sz w:val="20"/>
          <w:szCs w:val="20"/>
        </w:rPr>
        <w:t xml:space="preserve"> </w:t>
      </w:r>
      <w:r>
        <w:rPr>
          <w:rFonts w:ascii="SFTI1000" w:hAnsi="SFTI1000" w:cs="SFTI1000"/>
          <w:color w:val="000000"/>
          <w:sz w:val="20"/>
          <w:szCs w:val="20"/>
        </w:rPr>
        <w:t xml:space="preserve">the prediction function that minimises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SFTI1000" w:hAnsi="SFTI1000" w:cs="SFTI1000"/>
          <w:color w:val="000000"/>
          <w:sz w:val="20"/>
          <w:szCs w:val="20"/>
        </w:rPr>
        <w:t xml:space="preserve">: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SY7" w:hAnsi="CMSY7" w:cs="CMSY7"/>
          <w:color w:val="000000"/>
          <w:sz w:val="14"/>
          <w:szCs w:val="14"/>
        </w:rPr>
        <w:t xml:space="preserve">_ </w:t>
      </w:r>
      <w:r>
        <w:rPr>
          <w:rFonts w:ascii="CMR10" w:hAnsi="CMR10" w:cs="CMR10"/>
          <w:color w:val="000000"/>
          <w:sz w:val="20"/>
          <w:szCs w:val="20"/>
        </w:rPr>
        <w:t xml:space="preserve">= 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spellStart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MI5" w:hAnsi="CMMI5" w:cs="CMMI5"/>
          <w:color w:val="000000"/>
          <w:sz w:val="10"/>
          <w:szCs w:val="10"/>
        </w:rPr>
        <w:t>stop</w:t>
      </w:r>
      <w:proofErr w:type="spellEnd"/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 xml:space="preserve">Step 1 </w:t>
      </w:r>
      <w:r>
        <w:rPr>
          <w:rFonts w:ascii="SFRM1000" w:hAnsi="SFRM1000" w:cs="SFRM1000"/>
          <w:color w:val="000000"/>
          <w:sz w:val="20"/>
          <w:szCs w:val="20"/>
        </w:rPr>
        <w:t xml:space="preserve">sets the initial function estimate set to a zero-vector. The </w:t>
      </w:r>
      <w:r>
        <w:rPr>
          <w:rFonts w:ascii="CMMI10" w:hAnsi="CMMI10" w:cs="CMMI10"/>
          <w:color w:val="000000"/>
          <w:sz w:val="20"/>
          <w:szCs w:val="20"/>
        </w:rPr>
        <w:t xml:space="preserve">P </w:t>
      </w:r>
      <w:r>
        <w:rPr>
          <w:rFonts w:ascii="SFRM1000" w:hAnsi="SFRM1000" w:cs="SFRM1000"/>
          <w:color w:val="000000"/>
          <w:sz w:val="20"/>
          <w:szCs w:val="20"/>
        </w:rPr>
        <w:t>base-learners that are specified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 xml:space="preserve">Step 2 </w:t>
      </w:r>
      <w:r>
        <w:rPr>
          <w:rFonts w:ascii="SFRM1000" w:hAnsi="SFRM1000" w:cs="SFRM1000"/>
          <w:color w:val="000000"/>
          <w:sz w:val="20"/>
          <w:szCs w:val="20"/>
        </w:rPr>
        <w:t>are generally simple estimators that each take a pre-defined set of input variables and provide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spellStart"/>
      <w:proofErr w:type="gramStart"/>
      <w:r>
        <w:rPr>
          <w:rFonts w:ascii="SFRM1000" w:hAnsi="SFRM1000" w:cs="SFRM1000"/>
          <w:color w:val="000000"/>
          <w:sz w:val="20"/>
          <w:szCs w:val="20"/>
        </w:rPr>
        <w:t>univariate</w:t>
      </w:r>
      <w:proofErr w:type="spellEnd"/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response. Each of them may take different subsets of the (entire) model’s input variables;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subsets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are usually relatively small, in order to make use of the model’s features. The base-learners that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are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provided to a model for implementation within Algorithm (1) provide the tool that allows the modeller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to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stipulate structural assumptions regarding the model. Beyond simple the grouping of variable subsets,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several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further options are available, such as methods to introduce categorical and ridge-penalised effects -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refer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to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mboost_tutorial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for more information on these options.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In this study, the base-learners are least-squares estimators, with input of single predictor variables.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Therefore, each base-learner fits a simple linear model against the negative gradient for each of the individual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predictor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variables. Coupled with selecting only the best base-learner (in </w:t>
      </w:r>
      <w:r>
        <w:rPr>
          <w:rFonts w:ascii="SFBX1000" w:hAnsi="SFBX1000" w:cs="SFBX1000"/>
          <w:color w:val="000000"/>
          <w:sz w:val="20"/>
          <w:szCs w:val="20"/>
        </w:rPr>
        <w:t>Step 4.c</w:t>
      </w:r>
      <w:r>
        <w:rPr>
          <w:rFonts w:ascii="SFRM1000" w:hAnsi="SFRM1000" w:cs="SFRM1000"/>
          <w:color w:val="000000"/>
          <w:sz w:val="20"/>
          <w:szCs w:val="20"/>
        </w:rPr>
        <w:t>), this individual predictor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modelling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highlights how component-wise gradient boosting is still able to perform, should there be relatively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high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levels of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multicollinearity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among the predictors. If two variables are highly correlated and subsequently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both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perform strongly, only the best is selected, meaning that both predictors are not necessarily included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final model - thus reducing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multicollinearity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effects</w:t>
      </w:r>
      <w:r>
        <w:rPr>
          <w:rFonts w:ascii="SFRM0700" w:hAnsi="SFRM0700" w:cs="SFRM0700"/>
          <w:color w:val="000000"/>
          <w:sz w:val="14"/>
          <w:szCs w:val="14"/>
        </w:rPr>
        <w:t>16</w:t>
      </w:r>
      <w:r>
        <w:rPr>
          <w:rFonts w:ascii="SFRM1000" w:hAnsi="SFRM1000" w:cs="SFRM1000"/>
          <w:color w:val="000000"/>
          <w:sz w:val="20"/>
          <w:szCs w:val="20"/>
        </w:rPr>
        <w:t>. There is, however, an element of uncertainty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15</w:t>
      </w:r>
      <w:r>
        <w:rPr>
          <w:rFonts w:ascii="SFRM0800" w:hAnsi="SFRM0800" w:cs="SFRM0800"/>
          <w:color w:val="000000"/>
          <w:sz w:val="16"/>
          <w:szCs w:val="16"/>
        </w:rPr>
        <w:t xml:space="preserve">This is of great importance for the concerned data sets, as the inclusion of lagged variables produces data sets where </w:t>
      </w:r>
      <w:r>
        <w:rPr>
          <w:rFonts w:ascii="CMMI8" w:hAnsi="CMMI8" w:cs="CMMI8"/>
          <w:color w:val="000000"/>
          <w:sz w:val="16"/>
          <w:szCs w:val="16"/>
        </w:rPr>
        <w:t>p &gt; n</w:t>
      </w:r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16</w:t>
      </w:r>
      <w:r>
        <w:rPr>
          <w:rFonts w:ascii="SFRM0800" w:hAnsi="SFRM0800" w:cs="SFRM0800"/>
          <w:color w:val="000000"/>
          <w:sz w:val="16"/>
          <w:szCs w:val="16"/>
        </w:rPr>
        <w:t>This says that the two predictors are almost parallel in the sample space and so would be expected to explain the same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dimensions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of variance in the response variable.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8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which predictor will be selected over the many iterations. If the correlation between two predictors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extremely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high (e.g. </w:t>
      </w:r>
      <w:r>
        <w:rPr>
          <w:rFonts w:ascii="CMMI10" w:hAnsi="CMMI10" w:cs="CMMI10"/>
          <w:color w:val="000000"/>
          <w:sz w:val="20"/>
          <w:szCs w:val="20"/>
        </w:rPr>
        <w:t xml:space="preserve">&gt; </w:t>
      </w:r>
      <w:r>
        <w:rPr>
          <w:rFonts w:ascii="CMR10" w:hAnsi="CMR10" w:cs="CMR10"/>
          <w:color w:val="000000"/>
          <w:sz w:val="20"/>
          <w:szCs w:val="20"/>
        </w:rPr>
        <w:t>0</w:t>
      </w:r>
      <w:r>
        <w:rPr>
          <w:rFonts w:ascii="CMMI10" w:hAnsi="CMMI10" w:cs="CMMI10"/>
          <w:color w:val="000000"/>
          <w:sz w:val="20"/>
          <w:szCs w:val="20"/>
        </w:rPr>
        <w:t>:</w:t>
      </w:r>
      <w:r>
        <w:rPr>
          <w:rFonts w:ascii="CMR10" w:hAnsi="CMR10" w:cs="CMR10"/>
          <w:color w:val="000000"/>
          <w:sz w:val="20"/>
          <w:szCs w:val="20"/>
        </w:rPr>
        <w:t>7</w:t>
      </w:r>
      <w:r>
        <w:rPr>
          <w:rFonts w:ascii="SFRM1000" w:hAnsi="SFRM1000" w:cs="SFRM1000"/>
          <w:color w:val="000000"/>
          <w:sz w:val="20"/>
          <w:szCs w:val="20"/>
        </w:rPr>
        <w:t>), which predictor is selected at each step may not be consistent - therefore it must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mentioned that there are limits to this facet of the variable selection feature of component-wise gradient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boosting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. This is taken into consideration within the empirical segment of this study, as discussed in Section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correlation_cutoff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In </w:t>
      </w:r>
      <w:r>
        <w:rPr>
          <w:rFonts w:ascii="SFBX1000" w:hAnsi="SFBX1000" w:cs="SFBX1000"/>
          <w:color w:val="000000"/>
          <w:sz w:val="20"/>
          <w:szCs w:val="20"/>
        </w:rPr>
        <w:t>Step 4</w:t>
      </w:r>
      <w:r>
        <w:rPr>
          <w:rFonts w:ascii="SFRM1000" w:hAnsi="SFRM1000" w:cs="SFRM1000"/>
          <w:color w:val="000000"/>
          <w:sz w:val="20"/>
          <w:szCs w:val="20"/>
        </w:rPr>
        <w:t>, the computed negative gradient estimate is evaluated at the vector estimate of the previous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iteration’s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approximation function,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Arial" w:hAnsi="Arial" w:cs="Arial"/>
          <w:color w:val="000000"/>
          <w:sz w:val="14"/>
          <w:szCs w:val="14"/>
        </w:rPr>
        <w:t>􀀀</w:t>
      </w:r>
      <w:r>
        <w:rPr>
          <w:rFonts w:ascii="CMR7" w:hAnsi="CMR7" w:cs="CMR7"/>
          <w:color w:val="000000"/>
          <w:sz w:val="14"/>
          <w:szCs w:val="14"/>
        </w:rPr>
        <w:t>1]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􀀀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SY7" w:hAnsi="CMSY7" w:cs="CMSY7"/>
          <w:color w:val="000000"/>
          <w:sz w:val="14"/>
          <w:szCs w:val="14"/>
        </w:rPr>
        <w:t>&gt;</w:t>
      </w:r>
      <w:proofErr w:type="spellStart"/>
      <w:r>
        <w:rPr>
          <w:rFonts w:ascii="CMMI7" w:hAnsi="CMMI7" w:cs="CMMI7"/>
          <w:color w:val="000000"/>
          <w:sz w:val="14"/>
          <w:szCs w:val="14"/>
        </w:rPr>
        <w:t>i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, yielding Equation (10):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BX10" w:hAnsi="CMBX10" w:cs="CMBX10"/>
          <w:color w:val="000000"/>
          <w:sz w:val="20"/>
          <w:szCs w:val="20"/>
        </w:rPr>
        <w:lastRenderedPageBreak/>
        <w:t>u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gramEnd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 xml:space="preserve">] </w:t>
      </w:r>
      <w:r>
        <w:rPr>
          <w:rFonts w:ascii="CMR10" w:hAnsi="CMR10" w:cs="CMR10"/>
          <w:color w:val="000000"/>
          <w:sz w:val="20"/>
          <w:szCs w:val="20"/>
        </w:rPr>
        <w:t>=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proofErr w:type="gramStart"/>
      <w:r>
        <w:rPr>
          <w:rFonts w:ascii="CMMI10" w:hAnsi="CMMI10" w:cs="CMMI10"/>
          <w:color w:val="000000"/>
          <w:sz w:val="20"/>
          <w:szCs w:val="20"/>
        </w:rPr>
        <w:t>u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gramEnd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CMR7" w:hAnsi="CMR7" w:cs="CMR7"/>
          <w:color w:val="000000"/>
          <w:sz w:val="14"/>
          <w:szCs w:val="14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proofErr w:type="spellStart"/>
      <w:proofErr w:type="gramStart"/>
      <w:r>
        <w:rPr>
          <w:rFonts w:ascii="CMMI7" w:hAnsi="CMMI7" w:cs="CMMI7"/>
          <w:color w:val="000000"/>
          <w:sz w:val="14"/>
          <w:szCs w:val="14"/>
        </w:rPr>
        <w:t>i</w:t>
      </w:r>
      <w:proofErr w:type="spellEnd"/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proofErr w:type="spellStart"/>
      <w:r>
        <w:rPr>
          <w:rFonts w:ascii="CMMI7" w:hAnsi="CMMI7" w:cs="CMMI7"/>
          <w:color w:val="000000"/>
          <w:sz w:val="14"/>
          <w:szCs w:val="14"/>
        </w:rPr>
        <w:t>i</w:t>
      </w:r>
      <w:proofErr w:type="spellEnd"/>
      <w:r>
        <w:rPr>
          <w:rFonts w:ascii="CMR7" w:hAnsi="CMR7" w:cs="CMR7"/>
          <w:color w:val="000000"/>
          <w:sz w:val="14"/>
          <w:szCs w:val="14"/>
        </w:rPr>
        <w:t>=1</w:t>
      </w:r>
      <w:r>
        <w:rPr>
          <w:rFonts w:ascii="CMMI7" w:hAnsi="CMMI7" w:cs="CMMI7"/>
          <w:color w:val="000000"/>
          <w:sz w:val="14"/>
          <w:szCs w:val="14"/>
        </w:rPr>
        <w:t>;</w:t>
      </w:r>
      <w:proofErr w:type="gramStart"/>
      <w:r>
        <w:rPr>
          <w:rFonts w:ascii="CMMI7" w:hAnsi="CMMI7" w:cs="CMMI7"/>
          <w:color w:val="000000"/>
          <w:sz w:val="14"/>
          <w:szCs w:val="14"/>
        </w:rPr>
        <w:t>: :</w:t>
      </w:r>
      <w:proofErr w:type="gramEnd"/>
      <w:r>
        <w:rPr>
          <w:rFonts w:ascii="CMMI7" w:hAnsi="CMMI7" w:cs="CMMI7"/>
          <w:color w:val="000000"/>
          <w:sz w:val="14"/>
          <w:szCs w:val="14"/>
        </w:rPr>
        <w:t xml:space="preserve"> : ;n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:=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SY10" w:hAnsi="CMSY10" w:cs="CMSY1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􀀀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@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@f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Y</w:t>
      </w:r>
      <w:r>
        <w:rPr>
          <w:rFonts w:ascii="CMMI7" w:hAnsi="CMMI7" w:cs="CMMI7"/>
          <w:color w:val="000000"/>
          <w:sz w:val="14"/>
          <w:szCs w:val="14"/>
        </w:rPr>
        <w:t>i</w:t>
      </w:r>
      <w:r>
        <w:rPr>
          <w:rFonts w:ascii="CMMI10" w:hAnsi="CMMI10" w:cs="CMMI10"/>
          <w:color w:val="000000"/>
          <w:sz w:val="20"/>
          <w:szCs w:val="20"/>
        </w:rPr>
        <w:t xml:space="preserve">; </w:t>
      </w:r>
      <w:r>
        <w:rPr>
          <w:rFonts w:ascii="CMR10" w:hAnsi="CMR10" w:cs="CMR10"/>
          <w:color w:val="000000"/>
          <w:sz w:val="20"/>
          <w:szCs w:val="20"/>
        </w:rPr>
        <w:t xml:space="preserve">^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7" w:hAnsi="CMR7" w:cs="CMR7"/>
          <w:color w:val="000000"/>
          <w:sz w:val="14"/>
          <w:szCs w:val="14"/>
        </w:rPr>
        <w:t>[</w:t>
      </w:r>
      <w:proofErr w:type="gramEnd"/>
      <w:r>
        <w:rPr>
          <w:rFonts w:ascii="CMMI7" w:hAnsi="CMMI7" w:cs="CMMI7"/>
          <w:color w:val="000000"/>
          <w:sz w:val="14"/>
          <w:szCs w:val="14"/>
        </w:rPr>
        <w:t>m</w:t>
      </w:r>
      <w:r>
        <w:rPr>
          <w:rFonts w:ascii="Arial" w:hAnsi="Arial" w:cs="Arial"/>
          <w:color w:val="000000"/>
          <w:sz w:val="14"/>
          <w:szCs w:val="14"/>
        </w:rPr>
        <w:t>􀀀</w:t>
      </w:r>
      <w:r>
        <w:rPr>
          <w:rFonts w:ascii="CMR7" w:hAnsi="CMR7" w:cs="CMR7"/>
          <w:color w:val="000000"/>
          <w:sz w:val="14"/>
          <w:szCs w:val="14"/>
        </w:rPr>
        <w:t xml:space="preserve">1] </w:t>
      </w:r>
      <w:r>
        <w:rPr>
          <w:rFonts w:ascii="Arial" w:hAnsi="Arial" w:cs="Arial"/>
          <w:color w:val="000000"/>
          <w:sz w:val="20"/>
          <w:szCs w:val="20"/>
        </w:rPr>
        <w:t>􀀀</w:t>
      </w:r>
    </w:p>
    <w:p w:rsidR="00562550" w:rsidRDefault="00562550" w:rsidP="00562550">
      <w:pPr>
        <w:autoSpaceDE w:val="0"/>
        <w:autoSpaceDN w:val="0"/>
        <w:adjustRightInd w:val="0"/>
        <w:rPr>
          <w:rFonts w:ascii="CMBX7" w:hAnsi="CMBX7" w:cs="CMBX7"/>
          <w:color w:val="000000"/>
          <w:sz w:val="14"/>
          <w:szCs w:val="14"/>
        </w:rPr>
      </w:pPr>
      <w:r>
        <w:rPr>
          <w:rFonts w:ascii="CMBX10" w:hAnsi="CMBX10" w:cs="CMBX10"/>
          <w:color w:val="000000"/>
          <w:sz w:val="20"/>
          <w:szCs w:val="20"/>
        </w:rPr>
        <w:t>X</w:t>
      </w:r>
      <w:r>
        <w:rPr>
          <w:rFonts w:ascii="CMSY7" w:hAnsi="CMSY7" w:cs="CMSY7"/>
          <w:color w:val="000000"/>
          <w:sz w:val="14"/>
          <w:szCs w:val="14"/>
        </w:rPr>
        <w:t>&gt;</w:t>
      </w:r>
      <w:proofErr w:type="spellStart"/>
      <w:r>
        <w:rPr>
          <w:rFonts w:ascii="CMBX7" w:hAnsi="CMBX7" w:cs="CMBX7"/>
          <w:color w:val="000000"/>
          <w:sz w:val="14"/>
          <w:szCs w:val="14"/>
        </w:rPr>
        <w:t>i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___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(10)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The criterion that is used (in Step </w:t>
      </w:r>
      <w:r>
        <w:rPr>
          <w:rFonts w:ascii="SFBX1000" w:hAnsi="SFBX1000" w:cs="SFBX1000"/>
          <w:color w:val="000000"/>
          <w:sz w:val="20"/>
          <w:szCs w:val="20"/>
        </w:rPr>
        <w:t>4.d.</w:t>
      </w:r>
      <w:r>
        <w:rPr>
          <w:rFonts w:ascii="SFRM1000" w:hAnsi="SFRM1000" w:cs="SFRM1000"/>
          <w:color w:val="000000"/>
          <w:sz w:val="20"/>
          <w:szCs w:val="20"/>
        </w:rPr>
        <w:t>) to select the best performing base-learner is the sum of squared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errors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(SSE), however this may be adapted to the model, for example in the case the base-learners should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become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more complicated and take forms other than linear models. </w:t>
      </w:r>
      <w:r>
        <w:rPr>
          <w:rFonts w:ascii="CMMI10" w:hAnsi="CMMI10" w:cs="CMMI10"/>
          <w:color w:val="000000"/>
          <w:sz w:val="20"/>
          <w:szCs w:val="20"/>
        </w:rPr>
        <w:t>L</w:t>
      </w:r>
      <w:r>
        <w:rPr>
          <w:rFonts w:ascii="CMR7" w:hAnsi="CMR7" w:cs="CMR7"/>
          <w:color w:val="000000"/>
          <w:sz w:val="14"/>
          <w:szCs w:val="14"/>
        </w:rPr>
        <w:t xml:space="preserve">1 </w:t>
      </w:r>
      <w:r>
        <w:rPr>
          <w:rFonts w:ascii="SFRM1000" w:hAnsi="SFRM1000" w:cs="SFRM1000"/>
          <w:color w:val="000000"/>
          <w:sz w:val="20"/>
          <w:szCs w:val="20"/>
        </w:rPr>
        <w:t>absolute error might be a good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alternative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if the model should be more robust to outliers. In addition to the variable selection carried out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SFBX1000" w:hAnsi="SFBX1000" w:cs="SFBX1000"/>
          <w:color w:val="000000"/>
          <w:sz w:val="20"/>
          <w:szCs w:val="20"/>
        </w:rPr>
        <w:t>Step 4.d.</w:t>
      </w:r>
      <w:r>
        <w:rPr>
          <w:rFonts w:ascii="SFRM1000" w:hAnsi="SFRM1000" w:cs="SFRM1000"/>
          <w:color w:val="000000"/>
          <w:sz w:val="20"/>
          <w:szCs w:val="20"/>
        </w:rPr>
        <w:t xml:space="preserve">, there is an inherent </w:t>
      </w:r>
      <w:r>
        <w:rPr>
          <w:rFonts w:ascii="SFTI1000" w:hAnsi="SFTI1000" w:cs="SFTI1000"/>
          <w:color w:val="000000"/>
          <w:sz w:val="20"/>
          <w:szCs w:val="20"/>
        </w:rPr>
        <w:t xml:space="preserve">model selection </w:t>
      </w:r>
      <w:r>
        <w:rPr>
          <w:rFonts w:ascii="SFRM1000" w:hAnsi="SFRM1000" w:cs="SFRM1000"/>
          <w:color w:val="000000"/>
          <w:sz w:val="20"/>
          <w:szCs w:val="20"/>
        </w:rPr>
        <w:t>process also taking place. As previously mentioned,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choice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of base-leaner provides a means to specifying structural assumptions, and the efficacy of those choices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can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be seen in this step. The learning rate,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SFRM1000" w:hAnsi="SFRM1000" w:cs="SFRM1000"/>
          <w:color w:val="000000"/>
          <w:sz w:val="20"/>
          <w:szCs w:val="20"/>
        </w:rPr>
        <w:t xml:space="preserve">, for use in </w:t>
      </w:r>
      <w:r>
        <w:rPr>
          <w:rFonts w:ascii="SFBX1000" w:hAnsi="SFBX1000" w:cs="SFBX1000"/>
          <w:color w:val="000000"/>
          <w:sz w:val="20"/>
          <w:szCs w:val="20"/>
        </w:rPr>
        <w:t xml:space="preserve">Step 4.f. </w:t>
      </w:r>
      <w:r>
        <w:rPr>
          <w:rFonts w:ascii="SFRM1000" w:hAnsi="SFRM1000" w:cs="SFRM1000"/>
          <w:color w:val="000000"/>
          <w:sz w:val="20"/>
          <w:szCs w:val="20"/>
        </w:rPr>
        <w:t>should be a real number lying on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interval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[0</w:t>
      </w:r>
      <w:r>
        <w:rPr>
          <w:rFonts w:ascii="CMMI10" w:hAnsi="CMMI10" w:cs="CMMI10"/>
          <w:color w:val="000000"/>
          <w:sz w:val="20"/>
          <w:szCs w:val="20"/>
        </w:rPr>
        <w:t xml:space="preserve">; </w:t>
      </w:r>
      <w:r>
        <w:rPr>
          <w:rFonts w:ascii="CMR10" w:hAnsi="CMR10" w:cs="CMR10"/>
          <w:color w:val="000000"/>
          <w:sz w:val="20"/>
          <w:szCs w:val="20"/>
        </w:rPr>
        <w:t>1)</w:t>
      </w:r>
      <w:r>
        <w:rPr>
          <w:rFonts w:ascii="SFRM1000" w:hAnsi="SFRM1000" w:cs="SFRM1000"/>
          <w:color w:val="000000"/>
          <w:sz w:val="20"/>
          <w:szCs w:val="20"/>
        </w:rPr>
        <w:t>. More discussion on this parameter can be found in Section 4.2.1. The last major point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interest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within Algorithm (1) is the parameter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. A method to approximate an optimal value for this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important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parameters is described in more detail in Section 4.2.2.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model description given in Section 4 initialises the weights to zero. There are several reasons why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this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a reasonable choice. Firstly, initialising the values to zero means that in the case of a particular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variable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never representing the closest approximation to the negative gradient of the loss function, </w:t>
      </w:r>
      <w:r>
        <w:rPr>
          <w:rFonts w:ascii="CMBX10" w:hAnsi="CMBX10" w:cs="CMBX10"/>
          <w:color w:val="000000"/>
          <w:sz w:val="20"/>
          <w:szCs w:val="20"/>
        </w:rPr>
        <w:t xml:space="preserve">u </w:t>
      </w:r>
      <w:r>
        <w:rPr>
          <w:rFonts w:ascii="SFRM1000" w:hAnsi="SFRM1000" w:cs="SFRM1000"/>
          <w:color w:val="000000"/>
          <w:sz w:val="20"/>
          <w:szCs w:val="20"/>
        </w:rPr>
        <w:t>- by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not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once producing the base-learner fit with the lowest error over all variables - this variable is never selected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and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so its weight never incremented. Keeping in mind that these weights correspond to the coefficients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variables in the final model, this then equates to the final value of this coefficient at completion of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gradient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descent remaining untouched, equal to zero, ergo the variable is not selected for the final model.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This is part of the intuition behind the inherent feature of variable selection presented by component-wise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gradient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boosting</w:t>
      </w:r>
      <w:r>
        <w:rPr>
          <w:rFonts w:ascii="SFRM0700" w:hAnsi="SFRM0700" w:cs="SFRM0700"/>
          <w:color w:val="000000"/>
          <w:sz w:val="14"/>
          <w:szCs w:val="14"/>
        </w:rPr>
        <w:t>17</w:t>
      </w:r>
      <w:r>
        <w:rPr>
          <w:rFonts w:ascii="SFRM1000" w:hAnsi="SFRM1000" w:cs="SFRM1000"/>
          <w:color w:val="000000"/>
          <w:sz w:val="20"/>
          <w:szCs w:val="20"/>
        </w:rPr>
        <w:t>. The second useful property of using zero as the initial weights is that, regardless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whether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 coefficient evolves to be positive or negative at completion, the starting point was the same. To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moderate extent, this symmetry additionally facilitates the direct comparison of variable importance via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their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coefficients magnitudes, which tell us </w:t>
      </w:r>
      <w:r>
        <w:rPr>
          <w:rFonts w:ascii="SFTI1000" w:hAnsi="SFTI1000" w:cs="SFTI1000"/>
          <w:color w:val="000000"/>
          <w:sz w:val="20"/>
          <w:szCs w:val="20"/>
        </w:rPr>
        <w:t xml:space="preserve">how far </w:t>
      </w:r>
      <w:r>
        <w:rPr>
          <w:rFonts w:ascii="SFRM1000" w:hAnsi="SFRM1000" w:cs="SFRM1000"/>
          <w:color w:val="000000"/>
          <w:sz w:val="20"/>
          <w:szCs w:val="20"/>
        </w:rPr>
        <w:t>each base-learner progressed the model along the surface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loss function as is approached the minimum. This is of course a function of the negative gradient and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learning rate.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This section has summarised the main methodology used within this study; however some preliminary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lastRenderedPageBreak/>
        <w:t>testing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was also completed using several variants of this model. Some extra information explaining their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usage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explained in the following sections.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t>4.2 Parameter selection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r>
        <w:rPr>
          <w:rFonts w:ascii="SFBX1000" w:hAnsi="SFBX1000" w:cs="SFBX1000"/>
          <w:color w:val="000000"/>
          <w:sz w:val="20"/>
          <w:szCs w:val="20"/>
        </w:rPr>
        <w:t xml:space="preserve">4.2.1 Learning rate: </w:t>
      </w:r>
      <w:r>
        <w:rPr>
          <w:rFonts w:ascii="CMMI10" w:hAnsi="CMMI10" w:cs="CMMI10"/>
          <w:color w:val="000000"/>
          <w:sz w:val="20"/>
          <w:szCs w:val="20"/>
        </w:rPr>
        <w:t>_</w:t>
      </w:r>
    </w:p>
    <w:p w:rsidR="00562550" w:rsidDel="0032578B" w:rsidRDefault="00562550" w:rsidP="00562550">
      <w:pPr>
        <w:autoSpaceDE w:val="0"/>
        <w:autoSpaceDN w:val="0"/>
        <w:adjustRightInd w:val="0"/>
        <w:rPr>
          <w:del w:id="22" w:author="Mitchell, Steven" w:date="2016-03-25T10:44:00Z"/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The learning rate,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SFRM1000" w:hAnsi="SFRM1000" w:cs="SFRM1000"/>
          <w:color w:val="000000"/>
          <w:sz w:val="20"/>
          <w:szCs w:val="20"/>
        </w:rPr>
        <w:t xml:space="preserve">, is commonly held constant throughout the boosting process, which </w:t>
      </w:r>
      <w:del w:id="23" w:author="Mitchell, Steven" w:date="2016-03-25T10:44:00Z">
        <w:r w:rsidDel="0032578B">
          <w:rPr>
            <w:rFonts w:ascii="SFRM1000" w:hAnsi="SFRM1000" w:cs="SFRM1000"/>
            <w:color w:val="000000"/>
            <w:sz w:val="20"/>
            <w:szCs w:val="20"/>
          </w:rPr>
          <w:delText>one may argue is</w:delText>
        </w:r>
      </w:del>
    </w:p>
    <w:p w:rsidR="00562550" w:rsidRDefault="00562550" w:rsidP="0032578B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del w:id="24" w:author="Mitchell, Steven" w:date="2016-03-25T10:44:00Z">
        <w:r w:rsidDel="0032578B">
          <w:rPr>
            <w:rFonts w:ascii="SFRM1000" w:hAnsi="SFRM1000" w:cs="SFRM1000"/>
            <w:color w:val="000000"/>
            <w:sz w:val="20"/>
            <w:szCs w:val="20"/>
          </w:rPr>
          <w:delText>a naive method, but it is rather effective</w:delText>
        </w:r>
      </w:del>
      <w:proofErr w:type="gramStart"/>
      <w:ins w:id="25" w:author="Mitchell, Steven" w:date="2016-03-25T10:44:00Z">
        <w:r w:rsidR="0032578B">
          <w:rPr>
            <w:rFonts w:ascii="SFRM1000" w:hAnsi="SFRM1000" w:cs="SFRM1000"/>
            <w:color w:val="000000"/>
            <w:sz w:val="20"/>
            <w:szCs w:val="20"/>
          </w:rPr>
          <w:t>has</w:t>
        </w:r>
        <w:proofErr w:type="gramEnd"/>
        <w:r w:rsidR="0032578B">
          <w:rPr>
            <w:rFonts w:ascii="SFRM1000" w:hAnsi="SFRM1000" w:cs="SFRM1000"/>
            <w:color w:val="000000"/>
            <w:sz w:val="20"/>
            <w:szCs w:val="20"/>
          </w:rPr>
          <w:t xml:space="preserve"> proven to be a simple but effective method</w:t>
        </w:r>
      </w:ins>
      <w:r>
        <w:rPr>
          <w:rFonts w:ascii="SFRM1000" w:hAnsi="SFRM1000" w:cs="SFRM1000"/>
          <w:color w:val="000000"/>
          <w:sz w:val="20"/>
          <w:szCs w:val="20"/>
        </w:rPr>
        <w:t xml:space="preserve">. To see why this approach is </w:t>
      </w:r>
      <w:del w:id="26" w:author="Mitchell, Steven" w:date="2016-03-25T10:44:00Z">
        <w:r w:rsidDel="0032578B">
          <w:rPr>
            <w:rFonts w:ascii="SFRM1000" w:hAnsi="SFRM1000" w:cs="SFRM1000"/>
            <w:color w:val="000000"/>
            <w:sz w:val="20"/>
            <w:szCs w:val="20"/>
          </w:rPr>
          <w:delText>not so naive</w:delText>
        </w:r>
      </w:del>
      <w:ins w:id="27" w:author="Mitchell, Steven" w:date="2016-03-25T10:44:00Z">
        <w:r w:rsidR="0032578B">
          <w:rPr>
            <w:rFonts w:ascii="SFRM1000" w:hAnsi="SFRM1000" w:cs="SFRM1000"/>
            <w:color w:val="000000"/>
            <w:sz w:val="20"/>
            <w:szCs w:val="20"/>
          </w:rPr>
          <w:t>effective</w:t>
        </w:r>
      </w:ins>
      <w:r>
        <w:rPr>
          <w:rFonts w:ascii="SFRM1000" w:hAnsi="SFRM1000" w:cs="SFRM1000"/>
          <w:color w:val="000000"/>
          <w:sz w:val="20"/>
          <w:szCs w:val="20"/>
        </w:rPr>
        <w:t>, we must inspect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magnitude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of the increments to our approximation function during the gradient descent, not only the scalar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learning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rate. One might consider different learning rates and their effect on the speed of approach to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loss-function’s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minimum (given there being only one global minimum). Given a tiny learning rate, the speed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approach would be extremely slow; however, offering a very close approximation to the minimum as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by-product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. Selecting a large learning rate would conversely allow for a rapid descent towards the minimum;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however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, offering relatively little precision. The truth, however, is that the increments that are added to</w:t>
      </w:r>
    </w:p>
    <w:p w:rsidR="00562550" w:rsidRDefault="00562550" w:rsidP="00562550">
      <w:pPr>
        <w:autoSpaceDE w:val="0"/>
        <w:autoSpaceDN w:val="0"/>
        <w:adjustRightInd w:val="0"/>
        <w:rPr>
          <w:rFonts w:ascii="CMMI8" w:hAnsi="CMMI8" w:cs="CMMI8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17</w:t>
      </w:r>
      <w:r>
        <w:rPr>
          <w:rFonts w:ascii="SFRM0800" w:hAnsi="SFRM0800" w:cs="SFRM0800"/>
          <w:color w:val="000000"/>
          <w:sz w:val="16"/>
          <w:szCs w:val="16"/>
        </w:rPr>
        <w:t xml:space="preserve">Any possibility of base-learner being incremented more than one time and providing a final value </w:t>
      </w:r>
      <w:r>
        <w:rPr>
          <w:rFonts w:ascii="CMMI8" w:hAnsi="CMMI8" w:cs="CMMI8"/>
          <w:color w:val="000000"/>
          <w:sz w:val="16"/>
          <w:szCs w:val="16"/>
        </w:rPr>
        <w:t>f</w:t>
      </w:r>
    </w:p>
    <w:p w:rsidR="00562550" w:rsidRDefault="00562550" w:rsidP="00562550">
      <w:pPr>
        <w:autoSpaceDE w:val="0"/>
        <w:autoSpaceDN w:val="0"/>
        <w:adjustRightInd w:val="0"/>
        <w:rPr>
          <w:rFonts w:ascii="CMR6" w:hAnsi="CMR6" w:cs="CMR6"/>
          <w:color w:val="000000"/>
          <w:sz w:val="12"/>
          <w:szCs w:val="12"/>
        </w:rPr>
      </w:pPr>
      <w:r>
        <w:rPr>
          <w:rFonts w:ascii="CMR6" w:hAnsi="CMR6" w:cs="CMR6"/>
          <w:color w:val="000000"/>
          <w:sz w:val="12"/>
          <w:szCs w:val="12"/>
        </w:rPr>
        <w:t>[</w:t>
      </w:r>
      <w:proofErr w:type="spellStart"/>
      <w:proofErr w:type="gramStart"/>
      <w:r>
        <w:rPr>
          <w:rFonts w:ascii="CMMI6" w:hAnsi="CMMI6" w:cs="CMMI6"/>
          <w:color w:val="000000"/>
          <w:sz w:val="12"/>
          <w:szCs w:val="12"/>
        </w:rPr>
        <w:t>m</w:t>
      </w:r>
      <w:r>
        <w:rPr>
          <w:rFonts w:ascii="CMMI5" w:hAnsi="CMMI5" w:cs="CMMI5"/>
          <w:color w:val="000000"/>
          <w:sz w:val="10"/>
          <w:szCs w:val="10"/>
        </w:rPr>
        <w:t>stop</w:t>
      </w:r>
      <w:proofErr w:type="spellEnd"/>
      <w:proofErr w:type="gramEnd"/>
      <w:r>
        <w:rPr>
          <w:rFonts w:ascii="CMR6" w:hAnsi="CMR6" w:cs="CMR6"/>
          <w:color w:val="000000"/>
          <w:sz w:val="12"/>
          <w:szCs w:val="12"/>
        </w:rPr>
        <w:t>]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spellStart"/>
      <w:proofErr w:type="gramStart"/>
      <w:r>
        <w:rPr>
          <w:rFonts w:ascii="CMMI6" w:hAnsi="CMMI6" w:cs="CMMI6"/>
          <w:color w:val="000000"/>
          <w:sz w:val="12"/>
          <w:szCs w:val="12"/>
        </w:rPr>
        <w:t>i</w:t>
      </w:r>
      <w:proofErr w:type="spellEnd"/>
      <w:proofErr w:type="gramEnd"/>
      <w:r>
        <w:rPr>
          <w:rFonts w:ascii="CMMI6" w:hAnsi="CMMI6" w:cs="CMMI6"/>
          <w:color w:val="000000"/>
          <w:sz w:val="12"/>
          <w:szCs w:val="12"/>
        </w:rPr>
        <w:t xml:space="preserve"> </w:t>
      </w:r>
      <w:r>
        <w:rPr>
          <w:rFonts w:ascii="SFRM0800" w:hAnsi="SFRM0800" w:cs="SFRM0800"/>
          <w:color w:val="000000"/>
          <w:sz w:val="16"/>
          <w:szCs w:val="16"/>
        </w:rPr>
        <w:t>equal to zero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is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completely ruled out by the assumption of the loss-function being convex. The increments of for one particular base-learner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800" w:hAnsi="SFRM0800" w:cs="SFRM0800"/>
          <w:color w:val="000000"/>
          <w:sz w:val="16"/>
          <w:szCs w:val="16"/>
        </w:rPr>
        <w:t>(</w:t>
      </w:r>
      <w:proofErr w:type="gramStart"/>
      <w:r>
        <w:rPr>
          <w:rFonts w:ascii="SFRM0800" w:hAnsi="SFRM0800" w:cs="SFRM0800"/>
          <w:color w:val="000000"/>
          <w:sz w:val="16"/>
          <w:szCs w:val="16"/>
        </w:rPr>
        <w:t>and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so the variables contained) can only be of one sign, positive </w:t>
      </w:r>
      <w:r>
        <w:rPr>
          <w:rFonts w:ascii="SFBX0800" w:hAnsi="SFBX0800" w:cs="SFBX0800"/>
          <w:color w:val="000000"/>
          <w:sz w:val="16"/>
          <w:szCs w:val="16"/>
        </w:rPr>
        <w:t xml:space="preserve">or </w:t>
      </w:r>
      <w:r>
        <w:rPr>
          <w:rFonts w:ascii="SFRM0800" w:hAnsi="SFRM0800" w:cs="SFRM0800"/>
          <w:color w:val="000000"/>
          <w:sz w:val="16"/>
          <w:szCs w:val="16"/>
        </w:rPr>
        <w:t>negative, meaning the summation may never converge to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zero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9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our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approximation function at each iteration </w:t>
      </w:r>
      <w:r>
        <w:rPr>
          <w:rFonts w:ascii="SFTI1000" w:hAnsi="SFTI1000" w:cs="SFTI1000"/>
          <w:color w:val="000000"/>
          <w:sz w:val="20"/>
          <w:szCs w:val="20"/>
        </w:rPr>
        <w:t xml:space="preserve">are </w:t>
      </w:r>
      <w:r>
        <w:rPr>
          <w:rFonts w:ascii="SFRM1000" w:hAnsi="SFRM1000" w:cs="SFRM1000"/>
          <w:color w:val="000000"/>
          <w:sz w:val="20"/>
          <w:szCs w:val="20"/>
        </w:rPr>
        <w:t>indeed adaptive - in terms of the negative gradient, which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must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decrease as the gradient descent approaches the minimum, by the definition of the loss function being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convex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. This can be seen in Figure 3, where a simple one-dimensional case is demonstrated.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Figure 3: A loss function for the one-dimensional case; the size of the red points along the curve representing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incremental addition to approximation (prediction) function during gradient descent. Holding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>constant,</w:t>
      </w:r>
    </w:p>
    <w:p w:rsidR="00562550" w:rsidRDefault="00562550" w:rsidP="00562550">
      <w:pPr>
        <w:autoSpaceDE w:val="0"/>
        <w:autoSpaceDN w:val="0"/>
        <w:adjustRightInd w:val="0"/>
        <w:rPr>
          <w:rFonts w:ascii="CMSY10" w:hAnsi="CMSY10" w:cs="CMSY1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clear that the nominal step-size,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CMSY10" w:hAnsi="CMSY10" w:cs="CMSY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7" w:hAnsi="CMMI7" w:cs="CMMI7"/>
          <w:color w:val="000000"/>
          <w:sz w:val="14"/>
          <w:szCs w:val="14"/>
        </w:rPr>
        <w:t>@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MI7" w:hAnsi="CMMI7" w:cs="CMMI7"/>
          <w:color w:val="000000"/>
          <w:sz w:val="14"/>
          <w:szCs w:val="14"/>
        </w:rPr>
        <w:t xml:space="preserve">@f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Y; f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, does indeed adapt in size at each iteration.</w:t>
      </w:r>
    </w:p>
    <w:p w:rsidR="00562550" w:rsidRDefault="00562550" w:rsidP="00562550">
      <w:pPr>
        <w:autoSpaceDE w:val="0"/>
        <w:autoSpaceDN w:val="0"/>
        <w:adjustRightInd w:val="0"/>
        <w:rPr>
          <w:rFonts w:ascii="CMR7" w:hAnsi="CMR7" w:cs="CMR7"/>
          <w:color w:val="000000"/>
          <w:sz w:val="14"/>
          <w:szCs w:val="14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A fictitious loss function is plotted for the one-dimensional case (the parabola: </w:t>
      </w:r>
      <w:r>
        <w:rPr>
          <w:rFonts w:ascii="CMMI10" w:hAnsi="CMMI10" w:cs="CMMI10"/>
          <w:color w:val="000000"/>
          <w:sz w:val="20"/>
          <w:szCs w:val="20"/>
        </w:rPr>
        <w:t xml:space="preserve">y </w:t>
      </w:r>
      <w:r>
        <w:rPr>
          <w:rFonts w:ascii="CMR10" w:hAnsi="CMR10" w:cs="CMR10"/>
          <w:color w:val="000000"/>
          <w:sz w:val="20"/>
          <w:szCs w:val="20"/>
        </w:rPr>
        <w:t xml:space="preserve">= 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7" w:hAnsi="CMR7" w:cs="CMR7"/>
          <w:color w:val="000000"/>
          <w:sz w:val="14"/>
          <w:szCs w:val="14"/>
        </w:rPr>
        <w:t xml:space="preserve">2 </w:t>
      </w:r>
      <w:r>
        <w:rPr>
          <w:rFonts w:ascii="CMR10" w:hAnsi="CMR10" w:cs="CMR10"/>
          <w:color w:val="000000"/>
          <w:sz w:val="20"/>
          <w:szCs w:val="20"/>
        </w:rPr>
        <w:t xml:space="preserve">+ </w:t>
      </w:r>
      <w:r>
        <w:rPr>
          <w:rFonts w:ascii="CMR7" w:hAnsi="CMR7" w:cs="CMR7"/>
          <w:color w:val="000000"/>
          <w:sz w:val="14"/>
          <w:szCs w:val="14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CMR7" w:hAnsi="CMR7" w:cs="CMR7"/>
          <w:color w:val="000000"/>
          <w:sz w:val="14"/>
          <w:szCs w:val="14"/>
        </w:rPr>
        <w:t xml:space="preserve">2 </w:t>
      </w:r>
      <w:r>
        <w:rPr>
          <w:rFonts w:ascii="SFRM1000" w:hAnsi="SFRM1000" w:cs="SFRM1000"/>
          <w:color w:val="000000"/>
          <w:sz w:val="20"/>
          <w:szCs w:val="20"/>
        </w:rPr>
        <w:t>)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, where the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colour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gradient of the curve reflects the magnitude of the negative gradient, </w:t>
      </w:r>
      <w:r>
        <w:rPr>
          <w:rFonts w:ascii="CMMI10" w:hAnsi="CMMI10" w:cs="CMMI10"/>
          <w:color w:val="000000"/>
          <w:sz w:val="20"/>
          <w:szCs w:val="20"/>
        </w:rPr>
        <w:t xml:space="preserve">u </w:t>
      </w:r>
      <w:r>
        <w:rPr>
          <w:rFonts w:ascii="CMR10" w:hAnsi="CMR10" w:cs="CMR10"/>
          <w:color w:val="000000"/>
          <w:sz w:val="20"/>
          <w:szCs w:val="20"/>
        </w:rPr>
        <w:t>=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7" w:hAnsi="CMMI7" w:cs="CMMI7"/>
          <w:color w:val="000000"/>
          <w:sz w:val="14"/>
          <w:szCs w:val="14"/>
        </w:rPr>
        <w:t>@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MI7" w:hAnsi="CMMI7" w:cs="CMMI7"/>
          <w:color w:val="000000"/>
          <w:sz w:val="14"/>
          <w:szCs w:val="14"/>
        </w:rPr>
        <w:t xml:space="preserve">@f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Y; f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CMEX10" w:hAnsi="CMEX10" w:cs="CMEX10"/>
          <w:color w:val="000000"/>
          <w:sz w:val="20"/>
          <w:szCs w:val="20"/>
        </w:rPr>
      </w:pPr>
      <w:r>
        <w:rPr>
          <w:rFonts w:ascii="CMEX10" w:hAnsi="CMEX10" w:cs="CMEX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;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dark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blue</w:t>
      </w:r>
    </w:p>
    <w:p w:rsidR="00562550" w:rsidRDefault="00562550" w:rsidP="00562550">
      <w:pPr>
        <w:autoSpaceDE w:val="0"/>
        <w:autoSpaceDN w:val="0"/>
        <w:adjustRightInd w:val="0"/>
        <w:rPr>
          <w:rFonts w:ascii="CMMI10" w:hAnsi="CMMI10" w:cs="CMMI1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indicates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 steep gradient, which slowly lightens as the function levels out to its minimum. A value for </w:t>
      </w:r>
      <w:r>
        <w:rPr>
          <w:rFonts w:ascii="CMMI10" w:hAnsi="CMMI10" w:cs="CMMI10"/>
          <w:color w:val="000000"/>
          <w:sz w:val="20"/>
          <w:szCs w:val="20"/>
        </w:rPr>
        <w:t>_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0</w:t>
      </w:r>
      <w:r>
        <w:rPr>
          <w:rFonts w:ascii="CMMI10" w:hAnsi="CMMI10" w:cs="CMMI10"/>
          <w:color w:val="000000"/>
          <w:sz w:val="20"/>
          <w:szCs w:val="20"/>
        </w:rPr>
        <w:t>:</w:t>
      </w:r>
      <w:r>
        <w:rPr>
          <w:rFonts w:ascii="CMR10" w:hAnsi="CMR10" w:cs="CMR10"/>
          <w:color w:val="000000"/>
          <w:sz w:val="20"/>
          <w:szCs w:val="20"/>
        </w:rPr>
        <w:t xml:space="preserve">1 </w:t>
      </w:r>
      <w:r>
        <w:rPr>
          <w:rFonts w:ascii="SFRM1000" w:hAnsi="SFRM1000" w:cs="SFRM1000"/>
          <w:color w:val="000000"/>
          <w:sz w:val="20"/>
          <w:szCs w:val="20"/>
        </w:rPr>
        <w:t xml:space="preserve">is defined, giving the size of the red points reflects the magnitude,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CMSY10" w:hAnsi="CMSY10" w:cs="CMSY10"/>
          <w:color w:val="000000"/>
          <w:sz w:val="20"/>
          <w:szCs w:val="20"/>
        </w:rPr>
        <w:t xml:space="preserve">_ </w:t>
      </w:r>
      <w:r>
        <w:rPr>
          <w:rFonts w:ascii="CMMI10" w:hAnsi="CMMI10" w:cs="CMMI10"/>
          <w:color w:val="000000"/>
          <w:sz w:val="20"/>
          <w:szCs w:val="20"/>
        </w:rPr>
        <w:t>u</w:t>
      </w:r>
      <w:r>
        <w:rPr>
          <w:rFonts w:ascii="SFRM1000" w:hAnsi="SFRM1000" w:cs="SFRM1000"/>
          <w:color w:val="000000"/>
          <w:sz w:val="20"/>
          <w:szCs w:val="20"/>
        </w:rPr>
        <w:t>, by which the approximation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function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incremented during gradient descent. It is clear that gradient descent will steps of ever decreasing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length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as the minimum is approached, the decrease in step-site proportional to the reduction in the gradient.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Therefore there is no obvious benefit gained by e.g. adaptively decreasing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>over the iteration process.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lastRenderedPageBreak/>
        <w:t>accuracy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this method offers, via the self-adapting step-length, is assumed to provide sufficient precision when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approximating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loss function’s minimum, even though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>is held constant.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Of course the </w:t>
      </w:r>
      <w:r>
        <w:rPr>
          <w:rFonts w:ascii="SFTI1000" w:hAnsi="SFTI1000" w:cs="SFTI1000"/>
          <w:color w:val="000000"/>
          <w:sz w:val="20"/>
          <w:szCs w:val="20"/>
        </w:rPr>
        <w:t xml:space="preserve">constant </w:t>
      </w:r>
      <w:r>
        <w:rPr>
          <w:rFonts w:ascii="SFRM1000" w:hAnsi="SFRM1000" w:cs="SFRM1000"/>
          <w:color w:val="000000"/>
          <w:sz w:val="20"/>
          <w:szCs w:val="20"/>
        </w:rPr>
        <w:t xml:space="preserve">value of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>is still a model parameter to be optimised, if not for precise approximations,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for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gradient descent to be performed as efficiently as possible in terms of computational cost.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For performance it is known to suffice to use a small value, e.g. </w:t>
      </w:r>
      <w:r>
        <w:rPr>
          <w:rFonts w:ascii="CMR10" w:hAnsi="CMR10" w:cs="CMR10"/>
          <w:color w:val="000000"/>
          <w:sz w:val="20"/>
          <w:szCs w:val="20"/>
        </w:rPr>
        <w:t>0</w:t>
      </w:r>
      <w:r>
        <w:rPr>
          <w:rFonts w:ascii="CMMI10" w:hAnsi="CMMI10" w:cs="CMMI10"/>
          <w:color w:val="000000"/>
          <w:sz w:val="20"/>
          <w:szCs w:val="20"/>
        </w:rPr>
        <w:t>:</w:t>
      </w:r>
      <w:r>
        <w:rPr>
          <w:rFonts w:ascii="CMR10" w:hAnsi="CMR10" w:cs="CMR10"/>
          <w:color w:val="000000"/>
          <w:sz w:val="20"/>
          <w:szCs w:val="20"/>
        </w:rPr>
        <w:t xml:space="preserve">1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to (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Schmid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Hothorn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2008b)</w:t>
      </w:r>
      <w:r>
        <w:rPr>
          <w:rFonts w:ascii="SFRM1000" w:hAnsi="SFRM1000" w:cs="SFRM1000"/>
          <w:color w:val="000000"/>
          <w:sz w:val="20"/>
          <w:szCs w:val="20"/>
        </w:rPr>
        <w:t>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 Figure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fig:grad-descent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. </w:t>
      </w:r>
      <w:r>
        <w:rPr>
          <w:rFonts w:ascii="SFRM1000" w:hAnsi="SFRM1000" w:cs="SFRM1000"/>
          <w:color w:val="000000"/>
          <w:sz w:val="20"/>
          <w:szCs w:val="20"/>
        </w:rPr>
        <w:t>Furthermore, to dynamically adapt the step-size factor to the iteration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count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of the negative gradient does not improve the estimates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 xml:space="preserve">of </w:t>
      </w:r>
      <w:r>
        <w:rPr>
          <w:rFonts w:ascii="CMMI10" w:hAnsi="CMMI10" w:cs="CMMI10"/>
          <w:color w:val="000000"/>
          <w:sz w:val="20"/>
          <w:szCs w:val="20"/>
        </w:rPr>
        <w:t>f</w:t>
      </w:r>
      <w:proofErr w:type="spellEnd"/>
      <w:r>
        <w:rPr>
          <w:rFonts w:ascii="CMSY7" w:hAnsi="CMSY7" w:cs="CMSY7"/>
          <w:color w:val="000000"/>
          <w:sz w:val="14"/>
          <w:szCs w:val="14"/>
        </w:rPr>
        <w:t>_</w:t>
      </w:r>
      <w:r>
        <w:rPr>
          <w:rFonts w:ascii="SFRM1000" w:hAnsi="SFRM1000" w:cs="SFRM1000"/>
          <w:color w:val="000000"/>
          <w:sz w:val="20"/>
          <w:szCs w:val="20"/>
        </w:rPr>
        <w:t>, and will only increase the computational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cost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of running a descent to convergence. It is worth noting, additionally, that large values may prevent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convergence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to the minimum, and could even lead to cases of divergence</w:t>
      </w:r>
      <w:r>
        <w:rPr>
          <w:rFonts w:ascii="SFRM0700" w:hAnsi="SFRM0700" w:cs="SFRM0700"/>
          <w:color w:val="000000"/>
          <w:sz w:val="14"/>
          <w:szCs w:val="14"/>
        </w:rPr>
        <w:t>18</w:t>
      </w:r>
      <w:r>
        <w:rPr>
          <w:rFonts w:ascii="SFRM1000" w:hAnsi="SFRM1000" w:cs="SFRM1000"/>
          <w:color w:val="000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CMMI7" w:hAnsi="CMMI7" w:cs="CMMI7"/>
          <w:color w:val="000000"/>
          <w:sz w:val="14"/>
          <w:szCs w:val="14"/>
        </w:rPr>
      </w:pPr>
      <w:r>
        <w:rPr>
          <w:rFonts w:ascii="SFBX1000" w:hAnsi="SFBX1000" w:cs="SFBX1000"/>
          <w:color w:val="000000"/>
          <w:sz w:val="20"/>
          <w:szCs w:val="20"/>
        </w:rPr>
        <w:t xml:space="preserve">4.2.2 Stopping iteration: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As discussed in the previous sections, there are two main input parameters that have an effect on the overall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performance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of the model: </w:t>
      </w:r>
      <w:r>
        <w:rPr>
          <w:rFonts w:ascii="CMMI10" w:hAnsi="CMMI10" w:cs="CMMI10"/>
          <w:color w:val="000000"/>
          <w:sz w:val="20"/>
          <w:szCs w:val="20"/>
        </w:rPr>
        <w:t xml:space="preserve">_ </w:t>
      </w:r>
      <w:r>
        <w:rPr>
          <w:rFonts w:ascii="SFRM1000" w:hAnsi="SFRM1000" w:cs="SFRM1000"/>
          <w:color w:val="000000"/>
          <w:sz w:val="20"/>
          <w:szCs w:val="20"/>
        </w:rPr>
        <w:t xml:space="preserve">and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. The learning rate,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SFRM1000" w:hAnsi="SFRM1000" w:cs="SFRM1000"/>
          <w:color w:val="000000"/>
          <w:sz w:val="20"/>
          <w:szCs w:val="20"/>
        </w:rPr>
        <w:t>, must be assigned a sensible value (which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depends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upon the input data); however, has the least overall effect of the two parameters. It must lie on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interval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[0</w:t>
      </w:r>
      <w:r>
        <w:rPr>
          <w:rFonts w:ascii="CMMI10" w:hAnsi="CMMI10" w:cs="CMMI10"/>
          <w:color w:val="000000"/>
          <w:sz w:val="20"/>
          <w:szCs w:val="20"/>
        </w:rPr>
        <w:t xml:space="preserve">; </w:t>
      </w:r>
      <w:r>
        <w:rPr>
          <w:rFonts w:ascii="CMR10" w:hAnsi="CMR10" w:cs="CMR10"/>
          <w:color w:val="000000"/>
          <w:sz w:val="20"/>
          <w:szCs w:val="20"/>
        </w:rPr>
        <w:t>1)</w:t>
      </w:r>
      <w:r>
        <w:rPr>
          <w:rFonts w:ascii="SFRM1000" w:hAnsi="SFRM1000" w:cs="SFRM1000"/>
          <w:color w:val="000000"/>
          <w:sz w:val="20"/>
          <w:szCs w:val="20"/>
        </w:rPr>
        <w:t xml:space="preserve">, and the authors of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 xml:space="preserve">package found a small value, e.g. </w:t>
      </w:r>
      <w:r>
        <w:rPr>
          <w:rFonts w:ascii="CMR10" w:hAnsi="CMR10" w:cs="CMR10"/>
          <w:color w:val="000000"/>
          <w:sz w:val="20"/>
          <w:szCs w:val="20"/>
        </w:rPr>
        <w:t>0</w:t>
      </w:r>
      <w:r>
        <w:rPr>
          <w:rFonts w:ascii="CMMI10" w:hAnsi="CMMI10" w:cs="CMMI10"/>
          <w:color w:val="000000"/>
          <w:sz w:val="20"/>
          <w:szCs w:val="20"/>
        </w:rPr>
        <w:t>:</w:t>
      </w:r>
      <w:r>
        <w:rPr>
          <w:rFonts w:ascii="CMR10" w:hAnsi="CMR10" w:cs="CMR10"/>
          <w:color w:val="000000"/>
          <w:sz w:val="20"/>
          <w:szCs w:val="20"/>
        </w:rPr>
        <w:t xml:space="preserve">1 </w:t>
      </w:r>
      <w:r>
        <w:rPr>
          <w:rFonts w:ascii="SFRM1000" w:hAnsi="SFRM1000" w:cs="SFRM1000"/>
          <w:color w:val="000000"/>
          <w:sz w:val="20"/>
          <w:szCs w:val="20"/>
        </w:rPr>
        <w:t>to consistently produce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reasonable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results </w:t>
      </w:r>
      <w:r>
        <w:rPr>
          <w:rFonts w:ascii="SFTT1000" w:hAnsi="SFTT1000" w:cs="SFTT1000"/>
          <w:color w:val="000000"/>
          <w:sz w:val="20"/>
          <w:szCs w:val="20"/>
        </w:rPr>
        <w:t xml:space="preserve">link to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Schmid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Hothorn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2008b</w:t>
      </w:r>
      <w:r>
        <w:rPr>
          <w:rFonts w:ascii="SFRM1000" w:hAnsi="SFRM1000" w:cs="SFRM1000"/>
          <w:color w:val="000000"/>
          <w:sz w:val="20"/>
          <w:szCs w:val="20"/>
        </w:rPr>
        <w:t>. The usage of this variable is discussed more within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 xml:space="preserve">Section </w:t>
      </w:r>
      <w:r>
        <w:rPr>
          <w:rFonts w:ascii="SFTT1000" w:hAnsi="SFTT1000" w:cs="SFTT1000"/>
          <w:color w:val="000000"/>
          <w:sz w:val="20"/>
          <w:szCs w:val="20"/>
        </w:rPr>
        <w:t>empirical work</w:t>
      </w:r>
      <w:r>
        <w:rPr>
          <w:rFonts w:ascii="SFRM1000" w:hAnsi="SFRM1000" w:cs="SFRM1000"/>
          <w:color w:val="000000"/>
          <w:sz w:val="20"/>
          <w:szCs w:val="20"/>
        </w:rPr>
        <w:t>.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critical model parameter is the number of boosting iterations, i.e. when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to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end the gradient descent algorithm, which requires optimisation with regards to the data set at hand.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Up until this point, this was merely labelled as the point when Algorithm (1) converges,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; in practice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18</w:t>
      </w:r>
      <w:r>
        <w:rPr>
          <w:rFonts w:ascii="SFRM0800" w:hAnsi="SFRM0800" w:cs="SFRM0800"/>
          <w:color w:val="000000"/>
          <w:sz w:val="16"/>
          <w:szCs w:val="16"/>
        </w:rPr>
        <w:t xml:space="preserve">To show this, one must simply use the argument presented in Figure 3, instead using a large value of </w:t>
      </w:r>
      <w:r>
        <w:rPr>
          <w:rFonts w:ascii="CMMI8" w:hAnsi="CMMI8" w:cs="CMMI8"/>
          <w:color w:val="000000"/>
          <w:sz w:val="16"/>
          <w:szCs w:val="16"/>
        </w:rPr>
        <w:t xml:space="preserve">_ </w:t>
      </w:r>
      <w:r>
        <w:rPr>
          <w:rFonts w:ascii="SFRM0800" w:hAnsi="SFRM0800" w:cs="SFRM0800"/>
          <w:color w:val="000000"/>
          <w:sz w:val="16"/>
          <w:szCs w:val="16"/>
        </w:rPr>
        <w:t>to see that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minimum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may easily be overshot.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10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however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, the exact value is less well defined and must be optimised empirically. One must consider the reality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proofErr w:type="spellStart"/>
      <w:r>
        <w:rPr>
          <w:rFonts w:ascii="SFTI1000" w:hAnsi="SFTI1000" w:cs="SFTI1000"/>
          <w:color w:val="000000"/>
          <w:sz w:val="20"/>
          <w:szCs w:val="20"/>
        </w:rPr>
        <w:t>overfitting</w:t>
      </w:r>
      <w:proofErr w:type="spellEnd"/>
      <w:r>
        <w:rPr>
          <w:rFonts w:ascii="SFTI1000" w:hAnsi="SFTI1000" w:cs="SFTI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the model to the in-sample (</w:t>
      </w:r>
      <w:r>
        <w:rPr>
          <w:rFonts w:ascii="SFTI1000" w:hAnsi="SFTI1000" w:cs="SFTI1000"/>
          <w:color w:val="000000"/>
          <w:sz w:val="20"/>
          <w:szCs w:val="20"/>
        </w:rPr>
        <w:t>training</w:t>
      </w:r>
      <w:r>
        <w:rPr>
          <w:rFonts w:ascii="SFRM1000" w:hAnsi="SFRM1000" w:cs="SFRM1000"/>
          <w:color w:val="000000"/>
          <w:sz w:val="20"/>
          <w:szCs w:val="20"/>
        </w:rPr>
        <w:t>) data set. If the model trains too closely to the data,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resulting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prediction function will likely perform badly in out-of-sample testing. It is therefore necessary to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perform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some manner of cross validation on the results obtained from the gradient descent procedure.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One could perform the cross-validation in a number of ways, for example, using (1) k-fold cross validation,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(2)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sub-sampling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and (3) bootstrapping methods - all of which are implemented within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package,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via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function: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cvrisk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()</w:t>
      </w:r>
      <w:r>
        <w:rPr>
          <w:rFonts w:ascii="SFRM1000" w:hAnsi="SFRM1000" w:cs="SFRM1000"/>
          <w:color w:val="000000"/>
          <w:sz w:val="20"/>
          <w:szCs w:val="20"/>
        </w:rPr>
        <w:t>. This study exclusively made use of bootstrapping methods, whereby the number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cross-validation replications used was 25. The output model objects (created by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mboost_fit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function)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do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not simply contain the final approximation function with the coefficients of the selected variables, but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rather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information from every iteration from the gradient descent. The cross-validation can then bootstrap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results at each boosting iteration and record the error. Executing 25 bootstrapped replications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allows the average (squared) error to be computed - the iteration that holds the minimum value from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this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set of results indicates the optimal value of iterations,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Consider a model that was produced from component-wise boosting, running in total for 100 iterations.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Figure 4 </w:t>
      </w:r>
      <w:r>
        <w:rPr>
          <w:rFonts w:ascii="SFRM0700" w:hAnsi="SFRM0700" w:cs="SFRM0700"/>
          <w:color w:val="000000"/>
          <w:sz w:val="14"/>
          <w:szCs w:val="14"/>
        </w:rPr>
        <w:t xml:space="preserve">19 </w:t>
      </w:r>
      <w:r>
        <w:rPr>
          <w:rFonts w:ascii="SFRM1000" w:hAnsi="SFRM1000" w:cs="SFRM1000"/>
          <w:color w:val="000000"/>
          <w:sz w:val="20"/>
          <w:szCs w:val="20"/>
        </w:rPr>
        <w:t>illustrates the cross-validation methodology on the outcome, illustrating how the optimal number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of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iterations,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, is identified. The iteration number is selected, where the minimum error over the 25-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lastRenderedPageBreak/>
        <w:t>bootstrapped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samples is found - the process is labelled an </w:t>
      </w:r>
      <w:r>
        <w:rPr>
          <w:rFonts w:ascii="SFTI1000" w:hAnsi="SFTI1000" w:cs="SFTI1000"/>
          <w:color w:val="000000"/>
          <w:sz w:val="20"/>
          <w:szCs w:val="20"/>
        </w:rPr>
        <w:t>early stopping strategy</w:t>
      </w:r>
      <w:r>
        <w:rPr>
          <w:rFonts w:ascii="SFRM1000" w:hAnsi="SFRM1000" w:cs="SFRM1000"/>
          <w:color w:val="000000"/>
          <w:sz w:val="20"/>
          <w:szCs w:val="20"/>
        </w:rPr>
        <w:t>, which aims to optimise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final models prediction accuracy.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Figure 4: Example of 25-fold bootstrap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crossvalidation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for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 model with 100 iterations. Twenty-five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light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grey lines shows the error at each iteration for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twenty five bootstrapped samples. The black line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displays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average over all bootstrap results.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minimum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of the averaged error is highlighted with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dashed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vertical line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m</w:t>
      </w:r>
      <w:r>
        <w:rPr>
          <w:rFonts w:ascii="SFRM0700" w:hAnsi="SFRM0700" w:cs="SFRM0700"/>
          <w:color w:val="000000"/>
          <w:sz w:val="14"/>
          <w:szCs w:val="14"/>
        </w:rPr>
        <w:t>stop</w:t>
      </w:r>
      <w:proofErr w:type="spellEnd"/>
      <w:r>
        <w:rPr>
          <w:rFonts w:ascii="SFRM0700" w:hAnsi="SFRM0700" w:cs="SFRM0700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= 33.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The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CMMI7" w:hAnsi="CMMI7" w:cs="CMMI7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parameter affects the level of relative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complexity</w:t>
      </w:r>
      <w:r>
        <w:rPr>
          <w:rFonts w:ascii="SFRM0700" w:hAnsi="SFRM0700" w:cs="SFRM0700"/>
          <w:color w:val="000000"/>
          <w:sz w:val="14"/>
          <w:szCs w:val="14"/>
        </w:rPr>
        <w:t>20</w:t>
      </w:r>
      <w:proofErr w:type="gramEnd"/>
      <w:r>
        <w:rPr>
          <w:rFonts w:ascii="SFRM0700" w:hAnsi="SFRM0700" w:cs="SFRM0700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that the chosen model exhibits. If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final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approximation function is selected, which was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produced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at the hundredth iteration (in the example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given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), the model is likely to include many parameters,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which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were selected in an exhaustive search for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minimum of the loss function. Parameters that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perhaps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have little effect on the outcome variable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may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have been included, leading to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overfitting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.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comparison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, the value of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m</w:t>
      </w:r>
      <w:r>
        <w:rPr>
          <w:rFonts w:ascii="SFRM0700" w:hAnsi="SFRM0700" w:cs="SFRM0700"/>
          <w:color w:val="000000"/>
          <w:sz w:val="14"/>
          <w:szCs w:val="14"/>
        </w:rPr>
        <w:t>stop</w:t>
      </w:r>
      <w:proofErr w:type="spellEnd"/>
      <w:r>
        <w:rPr>
          <w:rFonts w:ascii="SFRM0700" w:hAnsi="SFRM0700" w:cs="SFRM0700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obtained from (bootstrap)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cross-validation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not only has a lower average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squared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error (by definition), but is also likely to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return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much simpler model. Less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iterations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would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have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been performed, meaning that less variables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wide data set can have been selected, and those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that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were selected are the influential variables. 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can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be seen from Figure 4, the error reaches a minimum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quit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early on, and plateaus out. This means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approximation function at iteration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CMMI7" w:hAnsi="CMMI7" w:cs="CMMI7"/>
          <w:color w:val="000000"/>
          <w:sz w:val="14"/>
          <w:szCs w:val="14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= 33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explains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just as much variance in the data set as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at iteration </w:t>
      </w:r>
      <w:r>
        <w:rPr>
          <w:rFonts w:ascii="CMMI10" w:hAnsi="CMMI10" w:cs="CMMI10"/>
          <w:color w:val="000000"/>
          <w:sz w:val="20"/>
          <w:szCs w:val="20"/>
        </w:rPr>
        <w:t xml:space="preserve">m </w:t>
      </w:r>
      <w:r>
        <w:rPr>
          <w:rFonts w:ascii="CMR10" w:hAnsi="CMR10" w:cs="CMR10"/>
          <w:color w:val="000000"/>
          <w:sz w:val="20"/>
          <w:szCs w:val="20"/>
        </w:rPr>
        <w:t>= 100</w:t>
      </w:r>
      <w:r>
        <w:rPr>
          <w:rFonts w:ascii="SFRM1000" w:hAnsi="SFRM1000" w:cs="SFRM1000"/>
          <w:color w:val="000000"/>
          <w:sz w:val="20"/>
          <w:szCs w:val="20"/>
        </w:rPr>
        <w:t>, so selecting the simpler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model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good practice (by arguments of model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parsimony, i.e. ’Ockham’s Razor’).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 xml:space="preserve">literature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mboost_tutorial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also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discusses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usage of alternative criteria in order to locate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CMMI7" w:hAnsi="CMMI7" w:cs="CMMI7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value. The example given is that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Akaike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Information Criterion (AIC). It is suggested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that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this method, however, tends to produce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larger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values of 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m</w:t>
      </w:r>
      <w:r>
        <w:rPr>
          <w:rFonts w:ascii="CMMI7" w:hAnsi="CMMI7" w:cs="CMMI7"/>
          <w:color w:val="000000"/>
          <w:sz w:val="14"/>
          <w:szCs w:val="14"/>
        </w:rPr>
        <w:t>stop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, which overshoot the minimised squared error shown through cross-validation.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19</w:t>
      </w:r>
      <w:r>
        <w:rPr>
          <w:rFonts w:ascii="SFRM0800" w:hAnsi="SFRM0800" w:cs="SFRM0800"/>
          <w:color w:val="000000"/>
          <w:sz w:val="16"/>
          <w:szCs w:val="16"/>
        </w:rPr>
        <w:t xml:space="preserve">Source: </w:t>
      </w:r>
      <w:proofErr w:type="spellStart"/>
      <w:r>
        <w:rPr>
          <w:rFonts w:ascii="SFTT0800" w:hAnsi="SFTT0800" w:cs="SFTT0800"/>
          <w:color w:val="000000"/>
          <w:sz w:val="16"/>
          <w:szCs w:val="16"/>
        </w:rPr>
        <w:t>mboost_tutorial</w:t>
      </w:r>
      <w:proofErr w:type="spellEnd"/>
      <w:r>
        <w:rPr>
          <w:rFonts w:ascii="SFRM0800" w:hAnsi="SFRM0800" w:cs="SFRM0800"/>
          <w:color w:val="000000"/>
          <w:sz w:val="16"/>
          <w:szCs w:val="16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20</w:t>
      </w:r>
      <w:r>
        <w:rPr>
          <w:rFonts w:ascii="SFRM0800" w:hAnsi="SFRM0800" w:cs="SFRM0800"/>
          <w:color w:val="000000"/>
          <w:sz w:val="16"/>
          <w:szCs w:val="16"/>
        </w:rPr>
        <w:t>The term ’complexity’ is naturally somewhat subjective, being model dependent.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11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5 Stochastic gradient boosting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introduction of a stochastic component to gradient boosting has proved to be a great tool in reducing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standard errors in a final prediction model by variance reduction, especially when the predictors show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signs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of correlation. The idea of variance reduction is already seen in older machine learning algorithms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such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as </w:t>
      </w:r>
      <w:r>
        <w:rPr>
          <w:rFonts w:ascii="SFTI1000" w:hAnsi="SFTI1000" w:cs="SFTI1000"/>
          <w:color w:val="000000"/>
          <w:sz w:val="20"/>
          <w:szCs w:val="20"/>
        </w:rPr>
        <w:t xml:space="preserve">bagging </w:t>
      </w:r>
      <w:r>
        <w:rPr>
          <w:rFonts w:ascii="SFRM1000" w:hAnsi="SFRM1000" w:cs="SFRM1000"/>
          <w:color w:val="000000"/>
          <w:sz w:val="20"/>
          <w:szCs w:val="20"/>
        </w:rPr>
        <w:t xml:space="preserve">(bootstrap aggregation) and random forests </w:t>
      </w:r>
      <w:r>
        <w:rPr>
          <w:rFonts w:ascii="SFTT1000" w:hAnsi="SFTT1000" w:cs="SFTT1000"/>
          <w:color w:val="000000"/>
          <w:sz w:val="20"/>
          <w:szCs w:val="20"/>
        </w:rPr>
        <w:t xml:space="preserve">insert reference to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Breiman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. The former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creates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many subsets of the training data to fit many models, and taking the average produces a results with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smaller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errors than would’ve been found by using the whole training data. The bootstrapping procedure 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out-of-bag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(OOB) with replacement, meaning some variables will be selected many times and other perhaps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not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at all, depending on the setup. Random forests enhances bagging further still by saying (in terms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classification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trees): at each stage when a tree has been fitted to one of the bootstrapped samples, select 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lastRenderedPageBreak/>
        <w:t>subsets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 xml:space="preserve">m </w:t>
      </w:r>
      <w:r>
        <w:rPr>
          <w:rFonts w:ascii="SFRM1000" w:hAnsi="SFRM1000" w:cs="SFRM1000"/>
          <w:color w:val="000000"/>
          <w:sz w:val="20"/>
          <w:szCs w:val="20"/>
        </w:rPr>
        <w:t xml:space="preserve">of the </w:t>
      </w:r>
      <w:r>
        <w:rPr>
          <w:rFonts w:ascii="CMMI10" w:hAnsi="CMMI10" w:cs="CMMI10"/>
          <w:color w:val="000000"/>
          <w:sz w:val="20"/>
          <w:szCs w:val="20"/>
        </w:rPr>
        <w:t xml:space="preserve">p </w:t>
      </w:r>
      <w:r>
        <w:rPr>
          <w:rFonts w:ascii="SFRM1000" w:hAnsi="SFRM1000" w:cs="SFRM1000"/>
          <w:color w:val="000000"/>
          <w:sz w:val="20"/>
          <w:szCs w:val="20"/>
        </w:rPr>
        <w:t xml:space="preserve">variables from the terminal nodes </w:t>
      </w:r>
      <w:r>
        <w:rPr>
          <w:rFonts w:ascii="SFBI1000" w:hAnsi="SFBI1000" w:cs="SFBI1000"/>
          <w:color w:val="000000"/>
          <w:sz w:val="20"/>
          <w:szCs w:val="20"/>
        </w:rPr>
        <w:t>at random</w:t>
      </w:r>
      <w:r>
        <w:rPr>
          <w:rFonts w:ascii="SFRM1000" w:hAnsi="SFRM1000" w:cs="SFRM1000"/>
          <w:color w:val="000000"/>
          <w:sz w:val="20"/>
          <w:szCs w:val="20"/>
        </w:rPr>
        <w:t>, then select only the best variable among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those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 xml:space="preserve">m </w:t>
      </w:r>
      <w:r>
        <w:rPr>
          <w:rFonts w:ascii="SFRM1000" w:hAnsi="SFRM1000" w:cs="SFRM1000"/>
          <w:color w:val="000000"/>
          <w:sz w:val="20"/>
          <w:szCs w:val="20"/>
        </w:rPr>
        <w:t>variables for the next split point.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This insertion of a stochastic procedure - randomly selecting from the variables after fitting the tree -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squeezes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as much variance reduction as possible into the modelling and therefore reduces the final error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much as possible when averaging. It is this notion that is applied to gradient boosting, thus making it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stochastic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. The random selection can occur at one of two places, creating either a random subsets of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training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data (à la bagging), or a random subset of the features found at each step (à la random forests).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The randomness in the model fit and reduction in final estimate errors, coupled with a slower loss-function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descent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, may also hinder over-fitting and so improve the models ability to generalise to out-of-sample data.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Other than the inclusion of this simple step into the method that was set out in Section 3, no other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changes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are made to the iterative procedure. As one may expect, removing information at each iteration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can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mean that some of the other model hyper-parameters must be adjusted, i.e. differing optimal values are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likely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to be found. The tendency is for the model to require a larger number of iterations to descend along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surface of loss function to the minimum.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Additionally, of course, there is the introduction of a new hyper-parameter, namely the proportion of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data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or features that are to be selected at random. This parameters can also be optimised for; however,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Friedman </w:t>
      </w:r>
      <w:r>
        <w:rPr>
          <w:rFonts w:ascii="SFTT1000" w:hAnsi="SFTT1000" w:cs="SFTT1000"/>
          <w:color w:val="000000"/>
          <w:sz w:val="20"/>
          <w:szCs w:val="20"/>
        </w:rPr>
        <w:t xml:space="preserve">link to 1999 paperFig1-Page5 </w:t>
      </w:r>
      <w:r>
        <w:rPr>
          <w:rFonts w:ascii="SFRM1000" w:hAnsi="SFRM1000" w:cs="SFRM1000"/>
          <w:color w:val="000000"/>
          <w:sz w:val="20"/>
          <w:szCs w:val="20"/>
        </w:rPr>
        <w:t>found that values between 50 % and 80 % provided the lowest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errors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A small practical note: the R package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has the functionality of the bagging approach, sub-sampling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input data, but does not support the random forest enhancement. The functionality is, however, provided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gbm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package.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6 Families of distributions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Depending on the requirements of the model, a specific family must be selected.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package in 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supplies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many families. They are listed, along with their properties in "Model-based Boosting in R" in Table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 xml:space="preserve">4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BibTex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reference to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mboost_tutorial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.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This section briefly outlines the practical aspects of several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further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families of </w:t>
      </w:r>
      <w:proofErr w:type="spellStart"/>
      <w:r>
        <w:rPr>
          <w:rFonts w:ascii="SFRM1000" w:hAnsi="SFRM1000" w:cs="SFRM1000"/>
          <w:color w:val="000000"/>
          <w:sz w:val="20"/>
          <w:szCs w:val="20"/>
        </w:rPr>
        <w:t>regressors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 xml:space="preserve"> that are used within this study. </w:t>
      </w:r>
      <w:proofErr w:type="gramStart"/>
      <w:r>
        <w:rPr>
          <w:rFonts w:ascii="SFRM1000" w:hAnsi="SFRM1000" w:cs="SFRM1000"/>
          <w:color w:val="000000"/>
          <w:sz w:val="20"/>
          <w:szCs w:val="20"/>
        </w:rPr>
        <w:t>An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simple outline is provided to explain in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which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situation each family may be used, indicating why the methods were required in several aspects of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empirical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work.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t>6.1 Gaussian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This family was used extensively for the general linear models performed on all data sets in order to predict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stock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market movements, discussed further in Section </w:t>
      </w:r>
      <w:r>
        <w:rPr>
          <w:rFonts w:ascii="SFTT1000" w:hAnsi="SFTT1000" w:cs="SFTT1000"/>
          <w:color w:val="000000"/>
          <w:sz w:val="20"/>
          <w:szCs w:val="20"/>
        </w:rPr>
        <w:t>XX</w:t>
      </w:r>
      <w:r>
        <w:rPr>
          <w:rFonts w:ascii="SFRM1000" w:hAnsi="SFRM1000" w:cs="SFRM1000"/>
          <w:color w:val="000000"/>
          <w:sz w:val="20"/>
          <w:szCs w:val="20"/>
        </w:rPr>
        <w:t>. The Gaussian family is used in order to provide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conditional mean of a continuous response. In this case, the assumption is that the conditional outcome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distribution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,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Y</w:t>
      </w:r>
      <w:r>
        <w:rPr>
          <w:rFonts w:ascii="CMSY10" w:hAnsi="CMSY10" w:cs="CMSY10"/>
          <w:color w:val="000000"/>
          <w:sz w:val="20"/>
          <w:szCs w:val="20"/>
        </w:rPr>
        <w:t>j</w:t>
      </w:r>
      <w:r>
        <w:rPr>
          <w:rFonts w:ascii="CMBX10" w:hAnsi="CMBX10" w:cs="CMBX10"/>
          <w:color w:val="000000"/>
          <w:sz w:val="20"/>
          <w:szCs w:val="20"/>
        </w:rPr>
        <w:t>X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, is normally distributed and that the loss function is the negative Gaussian log-likelihood,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which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is equivalent to the </w:t>
      </w:r>
      <w:r>
        <w:rPr>
          <w:rFonts w:ascii="CMMI10" w:hAnsi="CMMI10" w:cs="CMMI10"/>
          <w:color w:val="000000"/>
          <w:sz w:val="20"/>
          <w:szCs w:val="20"/>
        </w:rPr>
        <w:t>L</w:t>
      </w:r>
      <w:r>
        <w:rPr>
          <w:rFonts w:ascii="CMR7" w:hAnsi="CMR7" w:cs="CMR7"/>
          <w:color w:val="000000"/>
          <w:sz w:val="14"/>
          <w:szCs w:val="14"/>
        </w:rPr>
        <w:t xml:space="preserve">2 </w:t>
      </w:r>
      <w:r>
        <w:rPr>
          <w:rFonts w:ascii="SFRM1000" w:hAnsi="SFRM1000" w:cs="SFRM1000"/>
          <w:color w:val="000000"/>
          <w:sz w:val="20"/>
          <w:szCs w:val="20"/>
        </w:rPr>
        <w:t>loss - given in Equation (11):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Y; 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>)) =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1</w:t>
      </w:r>
    </w:p>
    <w:p w:rsidR="00562550" w:rsidRDefault="00562550" w:rsidP="00562550">
      <w:pPr>
        <w:autoSpaceDE w:val="0"/>
        <w:autoSpaceDN w:val="0"/>
        <w:adjustRightInd w:val="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2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SY10" w:hAnsi="CMSY10" w:cs="CMSY10"/>
          <w:color w:val="000000"/>
          <w:sz w:val="20"/>
          <w:szCs w:val="20"/>
        </w:rPr>
        <w:t xml:space="preserve">_ 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>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>)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)</w:t>
      </w:r>
      <w:r>
        <w:rPr>
          <w:rFonts w:ascii="CMR7" w:hAnsi="CMR7" w:cs="CMR7"/>
          <w:color w:val="000000"/>
          <w:sz w:val="14"/>
          <w:szCs w:val="14"/>
        </w:rPr>
        <w:t>2</w:t>
      </w:r>
      <w:proofErr w:type="gramEnd"/>
      <w:r>
        <w:rPr>
          <w:rFonts w:ascii="CMR7" w:hAnsi="CMR7" w:cs="CMR7"/>
          <w:color w:val="000000"/>
          <w:sz w:val="14"/>
          <w:szCs w:val="14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(11)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12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lastRenderedPageBreak/>
        <w:t>6.2 Binomial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This family is used in order to model a binomial </w:t>
      </w:r>
      <w:r>
        <w:rPr>
          <w:rFonts w:ascii="SFTI1000" w:hAnsi="SFTI1000" w:cs="SFTI1000"/>
          <w:color w:val="000000"/>
          <w:sz w:val="20"/>
          <w:szCs w:val="20"/>
        </w:rPr>
        <w:t xml:space="preserve">class </w:t>
      </w:r>
      <w:r>
        <w:rPr>
          <w:rFonts w:ascii="SFRM1000" w:hAnsi="SFRM1000" w:cs="SFRM1000"/>
          <w:color w:val="000000"/>
          <w:sz w:val="20"/>
          <w:szCs w:val="20"/>
        </w:rPr>
        <w:t>response</w:t>
      </w:r>
      <w:r>
        <w:rPr>
          <w:rFonts w:ascii="SFRM0700" w:hAnsi="SFRM0700" w:cs="SFRM0700"/>
          <w:color w:val="000000"/>
          <w:sz w:val="14"/>
          <w:szCs w:val="14"/>
        </w:rPr>
        <w:t>21</w:t>
      </w:r>
      <w:r>
        <w:rPr>
          <w:rFonts w:ascii="SFRM1000" w:hAnsi="SFRM1000" w:cs="SFRM1000"/>
          <w:color w:val="000000"/>
          <w:sz w:val="20"/>
          <w:szCs w:val="20"/>
        </w:rPr>
        <w:t>: {0, 1}. Just as the Gaussian family,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binomial family was used on all data sets in this study to predict the direction of the market, but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without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regard for the magnitude. Analogously to the Gaussian family, the probability parameters may be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approximated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through the minimisation of the negative </w:t>
      </w:r>
      <w:r>
        <w:rPr>
          <w:rFonts w:ascii="SFTI1000" w:hAnsi="SFTI1000" w:cs="SFTI1000"/>
          <w:color w:val="000000"/>
          <w:sz w:val="20"/>
          <w:szCs w:val="20"/>
        </w:rPr>
        <w:t xml:space="preserve">binomial </w:t>
      </w:r>
      <w:r>
        <w:rPr>
          <w:rFonts w:ascii="SFRM1000" w:hAnsi="SFRM1000" w:cs="SFRM1000"/>
          <w:color w:val="000000"/>
          <w:sz w:val="20"/>
          <w:szCs w:val="20"/>
        </w:rPr>
        <w:t>log-likelihood - given in Equation (12):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Y; f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 xml:space="preserve">)) =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R10" w:hAnsi="CMR10" w:cs="CMR10"/>
          <w:color w:val="000000"/>
          <w:sz w:val="20"/>
          <w:szCs w:val="20"/>
        </w:rPr>
        <w:t>[</w:t>
      </w:r>
      <w:r>
        <w:rPr>
          <w:rFonts w:ascii="CMMI10" w:hAnsi="CMMI10" w:cs="CMMI10"/>
          <w:color w:val="000000"/>
          <w:sz w:val="20"/>
          <w:szCs w:val="20"/>
        </w:rPr>
        <w:t xml:space="preserve">Y </w:t>
      </w:r>
      <w:r>
        <w:rPr>
          <w:rFonts w:ascii="CMSY10" w:hAnsi="CMSY10" w:cs="CMSY10"/>
          <w:color w:val="000000"/>
          <w:sz w:val="20"/>
          <w:szCs w:val="20"/>
        </w:rPr>
        <w:t xml:space="preserve">_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log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MSBM10" w:hAnsi="MSBM10" w:cs="MSBM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 xml:space="preserve">Y </w:t>
      </w:r>
      <w:r>
        <w:rPr>
          <w:rFonts w:ascii="CMR10" w:hAnsi="CMR10" w:cs="CMR10"/>
          <w:color w:val="000000"/>
          <w:sz w:val="20"/>
          <w:szCs w:val="20"/>
        </w:rPr>
        <w:t xml:space="preserve">= 1 </w:t>
      </w:r>
      <w:r>
        <w:rPr>
          <w:rFonts w:ascii="CMSY10" w:hAnsi="CMSY10" w:cs="CMSY10"/>
          <w:color w:val="000000"/>
          <w:sz w:val="20"/>
          <w:szCs w:val="20"/>
        </w:rPr>
        <w:t xml:space="preserve">j 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 xml:space="preserve">)) + (1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MI10" w:hAnsi="CMMI10" w:cs="CMMI10"/>
          <w:color w:val="000000"/>
          <w:sz w:val="20"/>
          <w:szCs w:val="20"/>
        </w:rPr>
        <w:t xml:space="preserve">Y 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CMSY10" w:hAnsi="CMSY10" w:cs="CMSY10"/>
          <w:color w:val="000000"/>
          <w:sz w:val="20"/>
          <w:szCs w:val="20"/>
        </w:rPr>
        <w:t xml:space="preserve">_ </w:t>
      </w:r>
      <w:r>
        <w:rPr>
          <w:rFonts w:ascii="CMMI10" w:hAnsi="CMMI10" w:cs="CMMI10"/>
          <w:color w:val="000000"/>
          <w:sz w:val="20"/>
          <w:szCs w:val="20"/>
        </w:rPr>
        <w:t>log</w:t>
      </w:r>
      <w:r>
        <w:rPr>
          <w:rFonts w:ascii="CMR10" w:hAnsi="CMR10" w:cs="CMR10"/>
          <w:color w:val="000000"/>
          <w:sz w:val="20"/>
          <w:szCs w:val="20"/>
        </w:rPr>
        <w:t xml:space="preserve">(1 </w:t>
      </w:r>
      <w:r>
        <w:rPr>
          <w:rFonts w:ascii="Arial" w:hAnsi="Arial" w:cs="Arial"/>
          <w:color w:val="000000"/>
          <w:sz w:val="20"/>
          <w:szCs w:val="20"/>
        </w:rPr>
        <w:t>􀀀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MSBM10" w:hAnsi="MSBM10" w:cs="MSBM10"/>
          <w:color w:val="000000"/>
          <w:sz w:val="20"/>
          <w:szCs w:val="20"/>
        </w:rPr>
        <w:t>P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 xml:space="preserve">Y </w:t>
      </w:r>
      <w:r>
        <w:rPr>
          <w:rFonts w:ascii="CMR10" w:hAnsi="CMR10" w:cs="CMR10"/>
          <w:color w:val="000000"/>
          <w:sz w:val="20"/>
          <w:szCs w:val="20"/>
        </w:rPr>
        <w:t xml:space="preserve">= 1 </w:t>
      </w:r>
      <w:r>
        <w:rPr>
          <w:rFonts w:ascii="CMSY10" w:hAnsi="CMSY10" w:cs="CMSY10"/>
          <w:color w:val="000000"/>
          <w:sz w:val="20"/>
          <w:szCs w:val="20"/>
        </w:rPr>
        <w:t xml:space="preserve">j </w:t>
      </w:r>
      <w:r>
        <w:rPr>
          <w:rFonts w:ascii="CMMI10" w:hAnsi="CMMI10" w:cs="CMMI10"/>
          <w:color w:val="000000"/>
          <w:sz w:val="20"/>
          <w:szCs w:val="20"/>
        </w:rPr>
        <w:t>X</w:t>
      </w:r>
      <w:r>
        <w:rPr>
          <w:rFonts w:ascii="CMR10" w:hAnsi="CMR10" w:cs="CMR10"/>
          <w:color w:val="000000"/>
          <w:sz w:val="20"/>
          <w:szCs w:val="20"/>
        </w:rPr>
        <w:t xml:space="preserve">))] </w:t>
      </w:r>
      <w:r>
        <w:rPr>
          <w:rFonts w:ascii="SFRM1000" w:hAnsi="SFRM1000" w:cs="SFRM1000"/>
          <w:color w:val="000000"/>
          <w:sz w:val="20"/>
          <w:szCs w:val="20"/>
        </w:rPr>
        <w:t>(12)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t>6.3 Gamma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This family allows predictions to be made purely of the magnitude of stock market movements, with no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regard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for the direction. The gamma distribution, implemented as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GammaReg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 xml:space="preserve">family within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package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>, and provides a continuous non-negative response, required for such a model. This function uses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the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negative gamma-likelihood coupled with the logarithmic link function. For more information on this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distribution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and estimates of its parameters, refer to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mboost_tutorial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 xml:space="preserve">and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choi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wette</w:t>
      </w:r>
      <w:proofErr w:type="spellEnd"/>
      <w:r>
        <w:rPr>
          <w:rFonts w:ascii="SFRM1000" w:hAnsi="SFRM1000" w:cs="SFRM1000"/>
          <w:color w:val="000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BX1200" w:hAnsi="SFBX1200" w:cs="SFBX1200"/>
          <w:color w:val="000000"/>
          <w:sz w:val="24"/>
          <w:szCs w:val="24"/>
        </w:rPr>
      </w:pPr>
      <w:r>
        <w:rPr>
          <w:rFonts w:ascii="SFBX1200" w:hAnsi="SFBX1200" w:cs="SFBX1200"/>
          <w:color w:val="000000"/>
          <w:sz w:val="24"/>
          <w:szCs w:val="24"/>
        </w:rPr>
        <w:t>6.4 Inspection within R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Listing 1 illustrates how one may inspect a family contained within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package, directly within the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R console.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On line 1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package is first loaded into the session. The details of the Gaussian family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are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called up on line 3 and the information about the negative gradient on line 10. Similar operations may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be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performed for many of the families that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RM1000" w:hAnsi="SFRM1000" w:cs="SFRM1000"/>
          <w:color w:val="000000"/>
          <w:sz w:val="20"/>
          <w:szCs w:val="20"/>
        </w:rPr>
        <w:t>package contains.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0500" w:hAnsi="SFRM0500" w:cs="SFRM0500"/>
          <w:color w:val="000000"/>
          <w:sz w:val="10"/>
          <w:szCs w:val="10"/>
        </w:rPr>
        <w:t xml:space="preserve">1 </w:t>
      </w:r>
      <w:r>
        <w:rPr>
          <w:rFonts w:ascii="SFTT1000" w:hAnsi="SFTT1000" w:cs="SFTT1000"/>
          <w:color w:val="000000"/>
          <w:sz w:val="20"/>
          <w:szCs w:val="20"/>
        </w:rPr>
        <w:t xml:space="preserve">R </w:t>
      </w:r>
      <w:r>
        <w:rPr>
          <w:rFonts w:ascii="SFTT1000" w:hAnsi="SFTT1000" w:cs="SFTT1000"/>
          <w:color w:val="666666"/>
          <w:sz w:val="20"/>
          <w:szCs w:val="20"/>
        </w:rPr>
        <w:t xml:space="preserve">&gt; </w:t>
      </w:r>
      <w:proofErr w:type="gramStart"/>
      <w:r>
        <w:rPr>
          <w:rFonts w:ascii="SFTT1000" w:hAnsi="SFTT1000" w:cs="SFTT1000"/>
          <w:color w:val="008000"/>
          <w:sz w:val="20"/>
          <w:szCs w:val="20"/>
        </w:rPr>
        <w:t>library</w:t>
      </w:r>
      <w:r>
        <w:rPr>
          <w:rFonts w:ascii="SFTT1000" w:hAnsi="SFTT1000" w:cs="SFTT100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SFRM0500" w:hAnsi="SFRM0500" w:cs="SFRM0500"/>
          <w:color w:val="000000"/>
          <w:sz w:val="10"/>
          <w:szCs w:val="10"/>
        </w:rPr>
      </w:pPr>
      <w:r>
        <w:rPr>
          <w:rFonts w:ascii="SFRM0500" w:hAnsi="SFRM0500" w:cs="SFRM0500"/>
          <w:color w:val="000000"/>
          <w:sz w:val="10"/>
          <w:szCs w:val="10"/>
        </w:rPr>
        <w:t>2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0500" w:hAnsi="SFRM0500" w:cs="SFRM0500"/>
          <w:color w:val="000000"/>
          <w:sz w:val="10"/>
          <w:szCs w:val="10"/>
        </w:rPr>
        <w:t xml:space="preserve">3 </w:t>
      </w:r>
      <w:r>
        <w:rPr>
          <w:rFonts w:ascii="SFTT1000" w:hAnsi="SFTT1000" w:cs="SFTT1000"/>
          <w:color w:val="000000"/>
          <w:sz w:val="20"/>
          <w:szCs w:val="20"/>
        </w:rPr>
        <w:t xml:space="preserve">R </w:t>
      </w:r>
      <w:r>
        <w:rPr>
          <w:rFonts w:ascii="SFTT1000" w:hAnsi="SFTT1000" w:cs="SFTT1000"/>
          <w:color w:val="666666"/>
          <w:sz w:val="20"/>
          <w:szCs w:val="20"/>
        </w:rPr>
        <w:t xml:space="preserve">&gt;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Gaussian()</w:t>
      </w:r>
      <w:proofErr w:type="gramEnd"/>
    </w:p>
    <w:p w:rsidR="00562550" w:rsidRDefault="00562550" w:rsidP="00562550">
      <w:pPr>
        <w:autoSpaceDE w:val="0"/>
        <w:autoSpaceDN w:val="0"/>
        <w:adjustRightInd w:val="0"/>
        <w:rPr>
          <w:rFonts w:ascii="SFRM0500" w:hAnsi="SFRM0500" w:cs="SFRM0500"/>
          <w:color w:val="000000"/>
          <w:sz w:val="10"/>
          <w:szCs w:val="10"/>
        </w:rPr>
      </w:pPr>
      <w:r>
        <w:rPr>
          <w:rFonts w:ascii="SFRM0500" w:hAnsi="SFRM0500" w:cs="SFRM0500"/>
          <w:color w:val="000000"/>
          <w:sz w:val="10"/>
          <w:szCs w:val="10"/>
        </w:rPr>
        <w:t>4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0500" w:hAnsi="SFRM0500" w:cs="SFRM0500"/>
          <w:color w:val="000000"/>
          <w:sz w:val="10"/>
          <w:szCs w:val="10"/>
        </w:rPr>
        <w:t xml:space="preserve">5 </w:t>
      </w:r>
      <w:r>
        <w:rPr>
          <w:rFonts w:ascii="SFTT1000" w:hAnsi="SFTT1000" w:cs="SFTT1000"/>
          <w:color w:val="000000"/>
          <w:sz w:val="20"/>
          <w:szCs w:val="20"/>
        </w:rPr>
        <w:t xml:space="preserve">Squared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Error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(Regression)</w:t>
      </w:r>
    </w:p>
    <w:p w:rsidR="00562550" w:rsidRDefault="00562550" w:rsidP="00562550">
      <w:pPr>
        <w:autoSpaceDE w:val="0"/>
        <w:autoSpaceDN w:val="0"/>
        <w:adjustRightInd w:val="0"/>
        <w:rPr>
          <w:rFonts w:ascii="SFRM0500" w:hAnsi="SFRM0500" w:cs="SFRM0500"/>
          <w:color w:val="000000"/>
          <w:sz w:val="10"/>
          <w:szCs w:val="10"/>
        </w:rPr>
      </w:pPr>
      <w:r>
        <w:rPr>
          <w:rFonts w:ascii="SFRM0500" w:hAnsi="SFRM0500" w:cs="SFRM0500"/>
          <w:color w:val="000000"/>
          <w:sz w:val="10"/>
          <w:szCs w:val="10"/>
        </w:rPr>
        <w:t>6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666666"/>
          <w:sz w:val="20"/>
          <w:szCs w:val="20"/>
        </w:rPr>
      </w:pPr>
      <w:r>
        <w:rPr>
          <w:rFonts w:ascii="SFRM0500" w:hAnsi="SFRM0500" w:cs="SFRM0500"/>
          <w:color w:val="000000"/>
          <w:sz w:val="10"/>
          <w:szCs w:val="10"/>
        </w:rPr>
        <w:t xml:space="preserve">7 </w:t>
      </w:r>
      <w:r>
        <w:rPr>
          <w:rFonts w:ascii="SFTT1000" w:hAnsi="SFTT1000" w:cs="SFTT1000"/>
          <w:color w:val="000000"/>
          <w:sz w:val="20"/>
          <w:szCs w:val="20"/>
        </w:rPr>
        <w:t xml:space="preserve">Loss </w:t>
      </w:r>
      <w:r>
        <w:rPr>
          <w:rFonts w:ascii="SFTT1000" w:hAnsi="SFTT1000" w:cs="SFTT1000"/>
          <w:color w:val="008000"/>
          <w:sz w:val="20"/>
          <w:szCs w:val="20"/>
        </w:rPr>
        <w:t>function</w:t>
      </w:r>
      <w:r>
        <w:rPr>
          <w:rFonts w:ascii="SFTT1000" w:hAnsi="SFTT1000" w:cs="SFTT1000"/>
          <w:color w:val="666666"/>
          <w:sz w:val="20"/>
          <w:szCs w:val="20"/>
        </w:rPr>
        <w:t xml:space="preserve">: </w:t>
      </w:r>
      <w:r>
        <w:rPr>
          <w:rFonts w:ascii="SFTT1000" w:hAnsi="SFTT1000" w:cs="SFTT1000"/>
          <w:color w:val="000000"/>
          <w:sz w:val="20"/>
          <w:szCs w:val="20"/>
        </w:rPr>
        <w:t xml:space="preserve">(y </w:t>
      </w:r>
      <w:r>
        <w:rPr>
          <w:rFonts w:ascii="SFTT1000" w:hAnsi="SFTT1000" w:cs="SFTT1000"/>
          <w:color w:val="666666"/>
          <w:sz w:val="20"/>
          <w:szCs w:val="20"/>
        </w:rPr>
        <w:t xml:space="preserve">- </w:t>
      </w:r>
      <w:r>
        <w:rPr>
          <w:rFonts w:ascii="SFTT1000" w:hAnsi="SFTT1000" w:cs="SFTT1000"/>
          <w:color w:val="000000"/>
          <w:sz w:val="20"/>
          <w:szCs w:val="20"/>
        </w:rPr>
        <w:t>f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)</w:t>
      </w:r>
      <w:r>
        <w:rPr>
          <w:rFonts w:ascii="SFTT1000" w:hAnsi="SFTT1000" w:cs="SFTT1000"/>
          <w:color w:val="666666"/>
          <w:sz w:val="20"/>
          <w:szCs w:val="20"/>
        </w:rPr>
        <w:t>^</w:t>
      </w:r>
      <w:proofErr w:type="gramEnd"/>
      <w:r>
        <w:rPr>
          <w:rFonts w:ascii="SFTT1000" w:hAnsi="SFTT1000" w:cs="SFTT1000"/>
          <w:color w:val="666666"/>
          <w:sz w:val="20"/>
          <w:szCs w:val="20"/>
        </w:rPr>
        <w:t>2</w:t>
      </w:r>
    </w:p>
    <w:p w:rsidR="00562550" w:rsidRDefault="00562550" w:rsidP="00562550">
      <w:pPr>
        <w:autoSpaceDE w:val="0"/>
        <w:autoSpaceDN w:val="0"/>
        <w:adjustRightInd w:val="0"/>
        <w:rPr>
          <w:rFonts w:ascii="SFRM0500" w:hAnsi="SFRM0500" w:cs="SFRM0500"/>
          <w:color w:val="000000"/>
          <w:sz w:val="10"/>
          <w:szCs w:val="10"/>
        </w:rPr>
      </w:pPr>
      <w:r>
        <w:rPr>
          <w:rFonts w:ascii="SFRM0500" w:hAnsi="SFRM0500" w:cs="SFRM0500"/>
          <w:color w:val="000000"/>
          <w:sz w:val="10"/>
          <w:szCs w:val="10"/>
        </w:rPr>
        <w:t>8</w:t>
      </w:r>
    </w:p>
    <w:p w:rsidR="00562550" w:rsidRDefault="00562550" w:rsidP="00562550">
      <w:pPr>
        <w:autoSpaceDE w:val="0"/>
        <w:autoSpaceDN w:val="0"/>
        <w:adjustRightInd w:val="0"/>
        <w:rPr>
          <w:rFonts w:ascii="SFRM0500" w:hAnsi="SFRM0500" w:cs="SFRM0500"/>
          <w:color w:val="000000"/>
          <w:sz w:val="10"/>
          <w:szCs w:val="10"/>
        </w:rPr>
      </w:pPr>
      <w:r>
        <w:rPr>
          <w:rFonts w:ascii="SFRM0500" w:hAnsi="SFRM0500" w:cs="SFRM0500"/>
          <w:color w:val="000000"/>
          <w:sz w:val="10"/>
          <w:szCs w:val="10"/>
        </w:rPr>
        <w:t>9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0500" w:hAnsi="SFRM0500" w:cs="SFRM0500"/>
          <w:color w:val="000000"/>
          <w:sz w:val="10"/>
          <w:szCs w:val="10"/>
        </w:rPr>
        <w:t xml:space="preserve">10 </w:t>
      </w:r>
      <w:r>
        <w:rPr>
          <w:rFonts w:ascii="SFTT1000" w:hAnsi="SFTT1000" w:cs="SFTT1000"/>
          <w:color w:val="000000"/>
          <w:sz w:val="20"/>
          <w:szCs w:val="20"/>
        </w:rPr>
        <w:t xml:space="preserve">R </w:t>
      </w:r>
      <w:r>
        <w:rPr>
          <w:rFonts w:ascii="SFTT1000" w:hAnsi="SFTT1000" w:cs="SFTT1000"/>
          <w:color w:val="666666"/>
          <w:sz w:val="20"/>
          <w:szCs w:val="20"/>
        </w:rPr>
        <w:t xml:space="preserve">&gt;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slot(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Gaussian(), </w:t>
      </w:r>
      <w:r>
        <w:rPr>
          <w:rFonts w:ascii="SFTT1000" w:hAnsi="SFTT1000" w:cs="SFTT1000"/>
          <w:color w:val="BB2121"/>
          <w:sz w:val="20"/>
          <w:szCs w:val="20"/>
        </w:rPr>
        <w:t>"</w:t>
      </w:r>
      <w:proofErr w:type="spellStart"/>
      <w:r>
        <w:rPr>
          <w:rFonts w:ascii="SFTT1000" w:hAnsi="SFTT1000" w:cs="SFTT1000"/>
          <w:color w:val="BB2121"/>
          <w:sz w:val="20"/>
          <w:szCs w:val="20"/>
        </w:rPr>
        <w:t>ngradient</w:t>
      </w:r>
      <w:proofErr w:type="spellEnd"/>
      <w:r>
        <w:rPr>
          <w:rFonts w:ascii="SFTT1000" w:hAnsi="SFTT1000" w:cs="SFTT1000"/>
          <w:color w:val="BB2121"/>
          <w:sz w:val="20"/>
          <w:szCs w:val="20"/>
        </w:rPr>
        <w:t>"</w:t>
      </w:r>
      <w:r>
        <w:rPr>
          <w:rFonts w:ascii="SFTT1000" w:hAnsi="SFTT1000" w:cs="SFTT1000"/>
          <w:color w:val="000000"/>
          <w:sz w:val="20"/>
          <w:szCs w:val="20"/>
        </w:rPr>
        <w:t>)</w:t>
      </w:r>
    </w:p>
    <w:p w:rsidR="00562550" w:rsidRDefault="00562550" w:rsidP="00562550">
      <w:pPr>
        <w:autoSpaceDE w:val="0"/>
        <w:autoSpaceDN w:val="0"/>
        <w:adjustRightInd w:val="0"/>
        <w:rPr>
          <w:rFonts w:ascii="SFRM0500" w:hAnsi="SFRM0500" w:cs="SFRM0500"/>
          <w:color w:val="000000"/>
          <w:sz w:val="10"/>
          <w:szCs w:val="10"/>
        </w:rPr>
      </w:pPr>
      <w:r>
        <w:rPr>
          <w:rFonts w:ascii="SFRM0500" w:hAnsi="SFRM0500" w:cs="SFRM0500"/>
          <w:color w:val="000000"/>
          <w:sz w:val="10"/>
          <w:szCs w:val="10"/>
        </w:rPr>
        <w:t>11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0500" w:hAnsi="SFRM0500" w:cs="SFRM0500"/>
          <w:color w:val="000000"/>
          <w:sz w:val="10"/>
          <w:szCs w:val="10"/>
        </w:rPr>
        <w:t xml:space="preserve">12 </w:t>
      </w:r>
      <w:r>
        <w:rPr>
          <w:rFonts w:ascii="SFTT1000" w:hAnsi="SFTT1000" w:cs="SFTT1000"/>
          <w:color w:val="008000"/>
          <w:sz w:val="20"/>
          <w:szCs w:val="20"/>
        </w:rPr>
        <w:t xml:space="preserve">function </w:t>
      </w:r>
      <w:r>
        <w:rPr>
          <w:rFonts w:ascii="SFTT1000" w:hAnsi="SFTT1000" w:cs="SFTT1000"/>
          <w:color w:val="000000"/>
          <w:sz w:val="20"/>
          <w:szCs w:val="20"/>
        </w:rPr>
        <w:t xml:space="preserve">(y, f, w </w:t>
      </w:r>
      <w:r>
        <w:rPr>
          <w:rFonts w:ascii="SFTT1000" w:hAnsi="SFTT1000" w:cs="SFTT1000"/>
          <w:color w:val="666666"/>
          <w:sz w:val="20"/>
          <w:szCs w:val="20"/>
        </w:rPr>
        <w:t>= 1</w:t>
      </w:r>
      <w:r>
        <w:rPr>
          <w:rFonts w:ascii="SFTT1000" w:hAnsi="SFTT1000" w:cs="SFTT1000"/>
          <w:color w:val="000000"/>
          <w:sz w:val="20"/>
          <w:szCs w:val="20"/>
        </w:rPr>
        <w:t>)</w:t>
      </w:r>
      <w:bookmarkStart w:id="28" w:name="_GoBack"/>
      <w:bookmarkEnd w:id="28"/>
    </w:p>
    <w:p w:rsidR="00562550" w:rsidRDefault="00562550" w:rsidP="00562550">
      <w:pPr>
        <w:autoSpaceDE w:val="0"/>
        <w:autoSpaceDN w:val="0"/>
        <w:adjustRightInd w:val="0"/>
        <w:rPr>
          <w:rFonts w:ascii="SFRM0500" w:hAnsi="SFRM0500" w:cs="SFRM0500"/>
          <w:color w:val="000000"/>
          <w:sz w:val="10"/>
          <w:szCs w:val="10"/>
        </w:rPr>
      </w:pPr>
      <w:r>
        <w:rPr>
          <w:rFonts w:ascii="SFRM0500" w:hAnsi="SFRM0500" w:cs="SFRM0500"/>
          <w:color w:val="000000"/>
          <w:sz w:val="10"/>
          <w:szCs w:val="10"/>
        </w:rPr>
        <w:t>13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0500" w:hAnsi="SFRM0500" w:cs="SFRM0500"/>
          <w:color w:val="000000"/>
          <w:sz w:val="10"/>
          <w:szCs w:val="10"/>
        </w:rPr>
        <w:t xml:space="preserve">14 </w:t>
      </w:r>
      <w:r>
        <w:rPr>
          <w:rFonts w:ascii="SFTT1000" w:hAnsi="SFTT1000" w:cs="SFTT1000"/>
          <w:color w:val="000000"/>
          <w:sz w:val="20"/>
          <w:szCs w:val="20"/>
        </w:rPr>
        <w:t xml:space="preserve">y </w:t>
      </w:r>
      <w:r>
        <w:rPr>
          <w:rFonts w:ascii="SFTT1000" w:hAnsi="SFTT1000" w:cs="SFTT1000"/>
          <w:color w:val="666666"/>
          <w:sz w:val="20"/>
          <w:szCs w:val="20"/>
        </w:rPr>
        <w:t xml:space="preserve">- </w:t>
      </w:r>
      <w:r>
        <w:rPr>
          <w:rFonts w:ascii="SFTT1000" w:hAnsi="SFTT1000" w:cs="SFTT1000"/>
          <w:color w:val="000000"/>
          <w:sz w:val="20"/>
          <w:szCs w:val="20"/>
        </w:rPr>
        <w:t>f</w:t>
      </w:r>
    </w:p>
    <w:p w:rsidR="00562550" w:rsidRDefault="00562550" w:rsidP="00562550">
      <w:pPr>
        <w:autoSpaceDE w:val="0"/>
        <w:autoSpaceDN w:val="0"/>
        <w:adjustRightInd w:val="0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 xml:space="preserve">Listing 1: An example of how to investigate the properties of an implemented </w:t>
      </w:r>
      <w:r>
        <w:rPr>
          <w:rFonts w:ascii="SFTI1000" w:hAnsi="SFTI1000" w:cs="SFTI1000"/>
          <w:color w:val="000000"/>
          <w:sz w:val="20"/>
          <w:szCs w:val="20"/>
        </w:rPr>
        <w:t xml:space="preserve">family </w:t>
      </w:r>
      <w:r>
        <w:rPr>
          <w:rFonts w:ascii="SFRM1000" w:hAnsi="SFRM1000" w:cs="SFRM1000"/>
          <w:color w:val="000000"/>
          <w:sz w:val="20"/>
          <w:szCs w:val="20"/>
        </w:rPr>
        <w:t xml:space="preserve">within the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mboost</w:t>
      </w:r>
      <w:proofErr w:type="spellEnd"/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package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- here the example of the Gaussian family.</w:t>
      </w:r>
    </w:p>
    <w:p w:rsidR="00562550" w:rsidRDefault="00562550" w:rsidP="00562550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t>7 Further work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Add this to the further work section at the end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A convenient side-effect of this methodology’s variable selection ability is that it is no longer necessary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to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separate variable selection and model fitting, such as is often the case with wide data sets. An interesting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topic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might be the effectiveness of feature selection, in comparison to techniques of </w:t>
      </w:r>
      <w:r>
        <w:rPr>
          <w:rFonts w:ascii="SFTI1000" w:hAnsi="SFTI1000" w:cs="SFTI1000"/>
          <w:color w:val="000000"/>
          <w:sz w:val="20"/>
          <w:szCs w:val="20"/>
        </w:rPr>
        <w:t xml:space="preserve">feature reduction </w:t>
      </w:r>
      <w:r>
        <w:rPr>
          <w:rFonts w:ascii="SFRM1000" w:hAnsi="SFRM1000" w:cs="SFRM1000"/>
          <w:color w:val="000000"/>
          <w:sz w:val="20"/>
          <w:szCs w:val="20"/>
        </w:rPr>
        <w:t>such as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principal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component analysis (PCA), where condensing many predictors into a handful that are frequently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able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to explain large amounts of the variance in a data set. The results from such models, however, are not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21</w:t>
      </w:r>
      <w:r>
        <w:rPr>
          <w:rFonts w:ascii="SFRM0800" w:hAnsi="SFRM0800" w:cs="SFRM0800"/>
          <w:color w:val="000000"/>
          <w:sz w:val="16"/>
          <w:szCs w:val="16"/>
        </w:rPr>
        <w:t xml:space="preserve">As a practical note, the </w:t>
      </w:r>
      <w:proofErr w:type="gramStart"/>
      <w:r>
        <w:rPr>
          <w:rFonts w:ascii="SFTT0800" w:hAnsi="SFTT0800" w:cs="SFTT0800"/>
          <w:color w:val="000000"/>
          <w:sz w:val="16"/>
          <w:szCs w:val="16"/>
        </w:rPr>
        <w:t>Binomial(</w:t>
      </w:r>
      <w:proofErr w:type="gramEnd"/>
      <w:r>
        <w:rPr>
          <w:rFonts w:ascii="SFTT0800" w:hAnsi="SFTT0800" w:cs="SFTT0800"/>
          <w:color w:val="000000"/>
          <w:sz w:val="16"/>
          <w:szCs w:val="16"/>
        </w:rPr>
        <w:t xml:space="preserve">) </w:t>
      </w:r>
      <w:r>
        <w:rPr>
          <w:rFonts w:ascii="SFRM0800" w:hAnsi="SFRM0800" w:cs="SFRM0800"/>
          <w:color w:val="000000"/>
          <w:sz w:val="16"/>
          <w:szCs w:val="16"/>
        </w:rPr>
        <w:t xml:space="preserve">family within the </w:t>
      </w:r>
      <w:proofErr w:type="spellStart"/>
      <w:r>
        <w:rPr>
          <w:rFonts w:ascii="SFTT0800" w:hAnsi="SFTT0800" w:cs="SFTT0800"/>
          <w:color w:val="000000"/>
          <w:sz w:val="16"/>
          <w:szCs w:val="16"/>
        </w:rPr>
        <w:t>mboost</w:t>
      </w:r>
      <w:proofErr w:type="spellEnd"/>
      <w:r>
        <w:rPr>
          <w:rFonts w:ascii="SFTT0800" w:hAnsi="SFTT0800" w:cs="SFTT0800"/>
          <w:color w:val="000000"/>
          <w:sz w:val="16"/>
          <w:szCs w:val="16"/>
        </w:rPr>
        <w:t xml:space="preserve"> </w:t>
      </w:r>
      <w:r>
        <w:rPr>
          <w:rFonts w:ascii="SFRM0800" w:hAnsi="SFRM0800" w:cs="SFRM0800"/>
          <w:color w:val="000000"/>
          <w:sz w:val="16"/>
          <w:szCs w:val="16"/>
        </w:rPr>
        <w:t>package returns values {-1, 1} in its binary response, for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reasons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of computational efficiency.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r>
        <w:rPr>
          <w:rFonts w:ascii="SFRM1000" w:hAnsi="SFRM1000" w:cs="SFRM1000"/>
          <w:color w:val="000000"/>
          <w:sz w:val="20"/>
          <w:szCs w:val="20"/>
        </w:rPr>
        <w:t>13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easily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interpreted directly, and are not necessarily able to be linked retrospectively to the input. This means</w:t>
      </w:r>
    </w:p>
    <w:p w:rsidR="00562550" w:rsidRDefault="00562550" w:rsidP="00562550">
      <w:pPr>
        <w:autoSpaceDE w:val="0"/>
        <w:autoSpaceDN w:val="0"/>
        <w:adjustRightInd w:val="0"/>
        <w:rPr>
          <w:rFonts w:ascii="SFRM1000" w:hAnsi="SFRM1000" w:cs="SFRM1000"/>
          <w:color w:val="000000"/>
          <w:sz w:val="20"/>
          <w:szCs w:val="20"/>
        </w:rPr>
      </w:pPr>
      <w:proofErr w:type="gramStart"/>
      <w:r>
        <w:rPr>
          <w:rFonts w:ascii="SFRM1000" w:hAnsi="SFRM1000" w:cs="SFRM1000"/>
          <w:color w:val="000000"/>
          <w:sz w:val="20"/>
          <w:szCs w:val="20"/>
        </w:rPr>
        <w:t>it</w:t>
      </w:r>
      <w:proofErr w:type="gramEnd"/>
      <w:r>
        <w:rPr>
          <w:rFonts w:ascii="SFRM1000" w:hAnsi="SFRM1000" w:cs="SFRM1000"/>
          <w:color w:val="000000"/>
          <w:sz w:val="20"/>
          <w:szCs w:val="20"/>
        </w:rPr>
        <w:t xml:space="preserve"> can be impossible to say how what impact each individual predictor had on the final model</w:t>
      </w:r>
      <w:r>
        <w:rPr>
          <w:rFonts w:ascii="SFRM0700" w:hAnsi="SFRM0700" w:cs="SFRM0700"/>
          <w:color w:val="000000"/>
          <w:sz w:val="14"/>
          <w:szCs w:val="14"/>
        </w:rPr>
        <w:t>22</w:t>
      </w:r>
      <w:r>
        <w:rPr>
          <w:rFonts w:ascii="SFRM1000" w:hAnsi="SFRM1000" w:cs="SFRM1000"/>
          <w:color w:val="000000"/>
          <w:sz w:val="20"/>
          <w:szCs w:val="20"/>
        </w:rPr>
        <w:t>.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r>
        <w:rPr>
          <w:rFonts w:ascii="SFRM0600" w:hAnsi="SFRM0600" w:cs="SFRM0600"/>
          <w:color w:val="000000"/>
          <w:sz w:val="12"/>
          <w:szCs w:val="12"/>
        </w:rPr>
        <w:t>22</w:t>
      </w:r>
      <w:r>
        <w:rPr>
          <w:rFonts w:ascii="SFRM0800" w:hAnsi="SFRM0800" w:cs="SFRM0800"/>
          <w:color w:val="000000"/>
          <w:sz w:val="16"/>
          <w:szCs w:val="16"/>
        </w:rPr>
        <w:t xml:space="preserve">An R package exists, named </w:t>
      </w:r>
      <w:proofErr w:type="spellStart"/>
      <w:r>
        <w:rPr>
          <w:rFonts w:ascii="SFRM0800" w:hAnsi="SFRM0800" w:cs="SFRM0800"/>
          <w:color w:val="000000"/>
          <w:sz w:val="16"/>
          <w:szCs w:val="16"/>
        </w:rPr>
        <w:t>FactoMinoR</w:t>
      </w:r>
      <w:proofErr w:type="spellEnd"/>
      <w:r>
        <w:rPr>
          <w:rFonts w:ascii="SFRM0800" w:hAnsi="SFRM0800" w:cs="SFRM0800"/>
          <w:color w:val="000000"/>
          <w:sz w:val="16"/>
          <w:szCs w:val="16"/>
        </w:rPr>
        <w:t xml:space="preserve"> [insert </w:t>
      </w:r>
      <w:proofErr w:type="spellStart"/>
      <w:r>
        <w:rPr>
          <w:rFonts w:ascii="SFRM0800" w:hAnsi="SFRM0800" w:cs="SFRM0800"/>
          <w:color w:val="000000"/>
          <w:sz w:val="16"/>
          <w:szCs w:val="16"/>
        </w:rPr>
        <w:t>Bibtext</w:t>
      </w:r>
      <w:proofErr w:type="spellEnd"/>
      <w:r>
        <w:rPr>
          <w:rFonts w:ascii="SFRM0800" w:hAnsi="SFRM0800" w:cs="SFRM0800"/>
          <w:color w:val="000000"/>
          <w:sz w:val="16"/>
          <w:szCs w:val="16"/>
        </w:rPr>
        <w:t xml:space="preserve"> Ref XX], which allows some level of further analysis and interpretation</w:t>
      </w:r>
    </w:p>
    <w:p w:rsidR="00562550" w:rsidRDefault="00562550" w:rsidP="00562550">
      <w:pPr>
        <w:autoSpaceDE w:val="0"/>
        <w:autoSpaceDN w:val="0"/>
        <w:adjustRightInd w:val="0"/>
        <w:rPr>
          <w:rFonts w:ascii="SFRM0800" w:hAnsi="SFRM0800" w:cs="SFRM0800"/>
          <w:color w:val="000000"/>
          <w:sz w:val="16"/>
          <w:szCs w:val="16"/>
        </w:rPr>
      </w:pPr>
      <w:proofErr w:type="gramStart"/>
      <w:r>
        <w:rPr>
          <w:rFonts w:ascii="SFRM0800" w:hAnsi="SFRM0800" w:cs="SFRM0800"/>
          <w:color w:val="000000"/>
          <w:sz w:val="16"/>
          <w:szCs w:val="16"/>
        </w:rPr>
        <w:t>of</w:t>
      </w:r>
      <w:proofErr w:type="gramEnd"/>
      <w:r>
        <w:rPr>
          <w:rFonts w:ascii="SFRM0800" w:hAnsi="SFRM0800" w:cs="SFRM0800"/>
          <w:color w:val="000000"/>
          <w:sz w:val="16"/>
          <w:szCs w:val="16"/>
        </w:rPr>
        <w:t xml:space="preserve"> PCA results w.r.t. the input variables.</w:t>
      </w:r>
    </w:p>
    <w:p w:rsidR="00562550" w:rsidRDefault="00562550" w:rsidP="00562550">
      <w:r>
        <w:rPr>
          <w:rFonts w:ascii="SFRM1000" w:hAnsi="SFRM1000" w:cs="SFRM1000"/>
          <w:color w:val="000000"/>
          <w:sz w:val="20"/>
          <w:szCs w:val="20"/>
        </w:rPr>
        <w:t>14</w:t>
      </w:r>
    </w:p>
    <w:sectPr w:rsidR="0056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itchell, Steven" w:date="2016-03-24T23:40:00Z" w:initials="MS">
    <w:p w:rsidR="00562550" w:rsidRDefault="005625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guess the word is fine, but maybe ‘misleading’ would be more straightforward for readers (especially those with English as a second language) to understand</w:t>
      </w:r>
    </w:p>
  </w:comment>
  <w:comment w:id="6" w:author="Mitchell, Steven" w:date="2016-03-25T08:24:00Z" w:initials="MS">
    <w:p w:rsidR="00341C37" w:rsidRDefault="00341C37">
      <w:pPr>
        <w:pStyle w:val="CommentText"/>
      </w:pPr>
      <w:r>
        <w:rPr>
          <w:rStyle w:val="CommentReference"/>
        </w:rPr>
        <w:annotationRef/>
      </w:r>
      <w:r>
        <w:t>How are these numbers so low?  I thought these would have millions of unique visitors??</w:t>
      </w:r>
    </w:p>
  </w:comment>
  <w:comment w:id="7" w:author="Mitchell, Steven" w:date="2016-03-25T08:38:00Z" w:initials="MS">
    <w:p w:rsidR="002250DF" w:rsidRDefault="002250DF">
      <w:pPr>
        <w:pStyle w:val="CommentText"/>
      </w:pPr>
      <w:r>
        <w:rPr>
          <w:rStyle w:val="CommentReference"/>
        </w:rPr>
        <w:annotationRef/>
      </w:r>
      <w:r>
        <w:t>Does it also introduce a greater risk of the data being incomplete/inaccurate because you are relying on a third party handling the data before you get it?</w:t>
      </w:r>
    </w:p>
  </w:comment>
  <w:comment w:id="9" w:author="Mitchell, Steven" w:date="2016-03-25T08:31:00Z" w:initials="MS">
    <w:p w:rsidR="00341C37" w:rsidRDefault="00341C37">
      <w:pPr>
        <w:pStyle w:val="CommentText"/>
      </w:pPr>
      <w:r>
        <w:rPr>
          <w:rStyle w:val="CommentReference"/>
        </w:rPr>
        <w:annotationRef/>
      </w:r>
      <w:r>
        <w:t>Is TAS defined anywhere?</w:t>
      </w:r>
    </w:p>
  </w:comment>
  <w:comment w:id="10" w:author="Mitchell, Steven" w:date="2016-03-25T08:39:00Z" w:initials="MS">
    <w:p w:rsidR="002250DF" w:rsidRDefault="002250DF">
      <w:pPr>
        <w:pStyle w:val="CommentText"/>
      </w:pPr>
      <w:r>
        <w:rPr>
          <w:rStyle w:val="CommentReference"/>
        </w:rPr>
        <w:annotationRef/>
      </w:r>
      <w:r>
        <w:t>Add in section number</w:t>
      </w:r>
    </w:p>
  </w:comment>
  <w:comment w:id="17" w:author="Mitchell, Steven" w:date="2016-03-25T09:12:00Z" w:initials="MS">
    <w:p w:rsidR="00215485" w:rsidRDefault="00215485">
      <w:pPr>
        <w:pStyle w:val="CommentText"/>
      </w:pPr>
      <w:r>
        <w:rPr>
          <w:rStyle w:val="CommentReference"/>
        </w:rPr>
        <w:annotationRef/>
      </w:r>
      <w:r>
        <w:t>Should there be two greater than signs?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7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6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8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08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08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I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08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50"/>
    <w:rsid w:val="00215485"/>
    <w:rsid w:val="002250DF"/>
    <w:rsid w:val="00226E79"/>
    <w:rsid w:val="0032578B"/>
    <w:rsid w:val="00341C37"/>
    <w:rsid w:val="00482AD5"/>
    <w:rsid w:val="00562550"/>
    <w:rsid w:val="00685512"/>
    <w:rsid w:val="006A0244"/>
    <w:rsid w:val="00723661"/>
    <w:rsid w:val="00F7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5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5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23</Pages>
  <Words>10622</Words>
  <Characters>60546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Eircom</Company>
  <LinksUpToDate>false</LinksUpToDate>
  <CharactersWithSpaces>71026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Mitchell, Steven</dc:creator>
  <cp:lastModifiedBy>Mitchell, Steven</cp:lastModifiedBy>
  <cp:revision>1</cp:revision>
  <dcterms:created xsi:type="dcterms:W3CDTF">2016-03-24T23:34:00Z</dcterms:created>
  <dcterms:modified xsi:type="dcterms:W3CDTF">2016-03-25T10:45:00Z</dcterms:modified>
</cp:coreProperties>
</file>